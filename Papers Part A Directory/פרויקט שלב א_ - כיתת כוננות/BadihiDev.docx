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sz w:val="24"/>
          <w:szCs w:val="24"/>
        </w:rPr>
      </w:pPr>
      <w:r w:rsidDel="00000000" w:rsidR="00000000" w:rsidRPr="00000000">
        <w:rPr>
          <w:rtl w:val="0"/>
        </w:rPr>
      </w:r>
    </w:p>
    <w:p w:rsidR="00000000" w:rsidDel="00000000" w:rsidP="00000000" w:rsidRDefault="00000000" w:rsidRPr="00000000" w14:paraId="00000002">
      <w:pPr>
        <w:spacing w:after="0" w:line="240" w:lineRule="auto"/>
        <w:jc w:val="center"/>
        <w:rPr>
          <w:color w:val="000000"/>
          <w:sz w:val="24"/>
          <w:szCs w:val="24"/>
        </w:rPr>
      </w:pPr>
      <w:r w:rsidDel="00000000" w:rsidR="00000000" w:rsidRPr="00000000">
        <w:rPr>
          <w:color w:val="000000"/>
          <w:sz w:val="24"/>
          <w:szCs w:val="24"/>
          <w:rtl w:val="0"/>
        </w:rPr>
        <w:t xml:space="preserve">Sharon Mor | Yuval Badihi</w:t>
      </w:r>
    </w:p>
    <w:p w:rsidR="00000000" w:rsidDel="00000000" w:rsidP="00000000" w:rsidRDefault="00000000" w:rsidRPr="00000000" w14:paraId="00000003">
      <w:pPr>
        <w:spacing w:after="0" w:line="240" w:lineRule="auto"/>
        <w:jc w:val="center"/>
        <w:rPr>
          <w:sz w:val="24"/>
          <w:szCs w:val="24"/>
        </w:rPr>
      </w:pPr>
      <w:r w:rsidDel="00000000" w:rsidR="00000000" w:rsidRPr="00000000">
        <w:rPr>
          <w:color w:val="000000"/>
          <w:sz w:val="24"/>
          <w:szCs w:val="24"/>
          <w:rtl w:val="0"/>
        </w:rPr>
        <w:t xml:space="preserve">Advisor – Dr. Naomi Unkelos Spiegel</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sz w:val="32"/>
          <w:szCs w:val="32"/>
          <w:rtl w:val="0"/>
        </w:rPr>
        <w:t xml:space="preserve">First Response Team Application</w:t>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rtl w:val="0"/>
        </w:rPr>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rtl w:val="0"/>
        </w:rPr>
      </w:r>
    </w:p>
    <w:p w:rsidR="00000000" w:rsidDel="00000000" w:rsidP="00000000" w:rsidRDefault="00000000" w:rsidRPr="00000000" w14:paraId="00000010">
      <w:pPr>
        <w:jc w:val="center"/>
        <w:rPr>
          <w:sz w:val="32"/>
          <w:szCs w:val="32"/>
        </w:rPr>
      </w:pPr>
      <w:r w:rsidDel="00000000" w:rsidR="00000000" w:rsidRPr="00000000">
        <w:rPr>
          <w:rtl w:val="0"/>
        </w:rPr>
      </w:r>
    </w:p>
    <w:p w:rsidR="00000000" w:rsidDel="00000000" w:rsidP="00000000" w:rsidRDefault="00000000" w:rsidRPr="00000000" w14:paraId="00000011">
      <w:pPr>
        <w:jc w:val="center"/>
        <w:rPr>
          <w:sz w:val="32"/>
          <w:szCs w:val="32"/>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rtl w:val="0"/>
        </w:rPr>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rtl w:val="0"/>
        </w:rPr>
      </w:r>
    </w:p>
    <w:p w:rsidR="00000000" w:rsidDel="00000000" w:rsidP="00000000" w:rsidRDefault="00000000" w:rsidRPr="00000000" w14:paraId="00000018">
      <w:pPr>
        <w:jc w:val="center"/>
        <w:rPr>
          <w:sz w:val="32"/>
          <w:szCs w:val="32"/>
        </w:rPr>
      </w:pP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rtl w:val="0"/>
        </w:rPr>
      </w:r>
    </w:p>
    <w:p w:rsidR="00000000" w:rsidDel="00000000" w:rsidP="00000000" w:rsidRDefault="00000000" w:rsidRPr="00000000" w14:paraId="0000001A">
      <w:pPr>
        <w:jc w:val="center"/>
        <w:rPr>
          <w:sz w:val="32"/>
          <w:szCs w:val="32"/>
        </w:rPr>
      </w:pPr>
      <w:r w:rsidDel="00000000" w:rsidR="00000000" w:rsidRPr="00000000">
        <w:rPr>
          <w:rtl w:val="0"/>
        </w:rPr>
      </w:r>
    </w:p>
    <w:p w:rsidR="00000000" w:rsidDel="00000000" w:rsidP="00000000" w:rsidRDefault="00000000" w:rsidRPr="00000000" w14:paraId="0000001B">
      <w:pPr>
        <w:jc w:val="center"/>
        <w:rPr>
          <w:sz w:val="32"/>
          <w:szCs w:val="32"/>
        </w:rPr>
      </w:pPr>
      <w:r w:rsidDel="00000000" w:rsidR="00000000" w:rsidRPr="00000000">
        <w:rPr>
          <w:sz w:val="32"/>
          <w:szCs w:val="32"/>
          <w:rtl w:val="0"/>
        </w:rPr>
        <w:t xml:space="preserve">Table of Contents</w:t>
      </w:r>
    </w:p>
    <w:p w:rsidR="00000000" w:rsidDel="00000000" w:rsidP="00000000" w:rsidRDefault="00000000" w:rsidRPr="00000000" w14:paraId="0000001C">
      <w:pPr>
        <w:jc w:val="center"/>
        <w:rPr>
          <w:sz w:val="32"/>
          <w:szCs w:val="32"/>
        </w:rPr>
      </w:pPr>
      <w:r w:rsidDel="00000000" w:rsidR="00000000" w:rsidRPr="00000000">
        <w:rPr>
          <w:rtl w:val="0"/>
        </w:rPr>
      </w:r>
    </w:p>
    <w:p w:rsidR="00000000" w:rsidDel="00000000" w:rsidP="00000000" w:rsidRDefault="00000000" w:rsidRPr="00000000" w14:paraId="0000001D">
      <w:pPr>
        <w:jc w:val="center"/>
        <w:rPr>
          <w:sz w:val="32"/>
          <w:szCs w:val="32"/>
        </w:rPr>
      </w:pPr>
      <w:r w:rsidDel="00000000" w:rsidR="00000000" w:rsidRPr="00000000">
        <w:rPr>
          <w:rtl w:val="0"/>
        </w:rPr>
      </w:r>
    </w:p>
    <w:p w:rsidR="00000000" w:rsidDel="00000000" w:rsidP="00000000" w:rsidRDefault="00000000" w:rsidRPr="00000000" w14:paraId="0000001E">
      <w:pPr>
        <w:ind w:left="0" w:firstLine="0"/>
        <w:jc w:val="left"/>
        <w:rPr>
          <w:sz w:val="32"/>
          <w:szCs w:val="32"/>
        </w:rPr>
      </w:pPr>
      <w:r w:rsidDel="00000000" w:rsidR="00000000" w:rsidRPr="00000000">
        <w:rPr>
          <w:rtl w:val="0"/>
        </w:rPr>
      </w:r>
    </w:p>
    <w:p w:rsidR="00000000" w:rsidDel="00000000" w:rsidP="00000000" w:rsidRDefault="00000000" w:rsidRPr="00000000" w14:paraId="0000001F">
      <w:pPr>
        <w:jc w:val="center"/>
        <w:rPr>
          <w:sz w:val="32"/>
          <w:szCs w:val="32"/>
        </w:rPr>
      </w:pPr>
      <w:r w:rsidDel="00000000" w:rsidR="00000000" w:rsidRPr="00000000">
        <w:rPr>
          <w:rtl w:val="0"/>
        </w:rPr>
      </w:r>
    </w:p>
    <w:p w:rsidR="00000000" w:rsidDel="00000000" w:rsidP="00000000" w:rsidRDefault="00000000" w:rsidRPr="00000000" w14:paraId="00000020">
      <w:pPr>
        <w:jc w:val="center"/>
        <w:rPr>
          <w:sz w:val="32"/>
          <w:szCs w:val="32"/>
        </w:rPr>
      </w:pPr>
      <w:r w:rsidDel="00000000" w:rsidR="00000000" w:rsidRPr="00000000">
        <w:rPr>
          <w:rtl w:val="0"/>
        </w:rPr>
      </w:r>
    </w:p>
    <w:p w:rsidR="00000000" w:rsidDel="00000000" w:rsidP="00000000" w:rsidRDefault="00000000" w:rsidRPr="00000000" w14:paraId="00000021">
      <w:pPr>
        <w:jc w:val="center"/>
        <w:rPr>
          <w:sz w:val="32"/>
          <w:szCs w:val="32"/>
        </w:rPr>
      </w:pPr>
      <w:r w:rsidDel="00000000" w:rsidR="00000000" w:rsidRPr="00000000">
        <w:rPr>
          <w:rtl w:val="0"/>
        </w:rPr>
      </w:r>
    </w:p>
    <w:p w:rsidR="00000000" w:rsidDel="00000000" w:rsidP="00000000" w:rsidRDefault="00000000" w:rsidRPr="00000000" w14:paraId="00000022">
      <w:pPr>
        <w:jc w:val="center"/>
        <w:rPr>
          <w:sz w:val="32"/>
          <w:szCs w:val="32"/>
        </w:rPr>
      </w:pPr>
      <w:r w:rsidDel="00000000" w:rsidR="00000000" w:rsidRPr="00000000">
        <w:rPr>
          <w:rtl w:val="0"/>
        </w:rPr>
      </w:r>
    </w:p>
    <w:p w:rsidR="00000000" w:rsidDel="00000000" w:rsidP="00000000" w:rsidRDefault="00000000" w:rsidRPr="00000000" w14:paraId="00000023">
      <w:pPr>
        <w:jc w:val="center"/>
        <w:rPr>
          <w:sz w:val="32"/>
          <w:szCs w:val="32"/>
        </w:rPr>
      </w:pPr>
      <w:r w:rsidDel="00000000" w:rsidR="00000000" w:rsidRPr="00000000">
        <w:rPr>
          <w:rtl w:val="0"/>
        </w:rPr>
      </w:r>
    </w:p>
    <w:p w:rsidR="00000000" w:rsidDel="00000000" w:rsidP="00000000" w:rsidRDefault="00000000" w:rsidRPr="00000000" w14:paraId="00000024">
      <w:pPr>
        <w:jc w:val="center"/>
        <w:rPr>
          <w:sz w:val="32"/>
          <w:szCs w:val="32"/>
        </w:rPr>
      </w:pPr>
      <w:r w:rsidDel="00000000" w:rsidR="00000000" w:rsidRPr="00000000">
        <w:rPr>
          <w:rtl w:val="0"/>
        </w:rPr>
      </w:r>
    </w:p>
    <w:p w:rsidR="00000000" w:rsidDel="00000000" w:rsidP="00000000" w:rsidRDefault="00000000" w:rsidRPr="00000000" w14:paraId="00000025">
      <w:pPr>
        <w:jc w:val="center"/>
        <w:rPr>
          <w:sz w:val="32"/>
          <w:szCs w:val="32"/>
        </w:rPr>
      </w:pPr>
      <w:r w:rsidDel="00000000" w:rsidR="00000000" w:rsidRPr="00000000">
        <w:rPr>
          <w:rtl w:val="0"/>
        </w:rPr>
      </w:r>
    </w:p>
    <w:p w:rsidR="00000000" w:rsidDel="00000000" w:rsidP="00000000" w:rsidRDefault="00000000" w:rsidRPr="00000000" w14:paraId="00000026">
      <w:pPr>
        <w:jc w:val="center"/>
        <w:rPr>
          <w:sz w:val="32"/>
          <w:szCs w:val="32"/>
        </w:rPr>
      </w:pPr>
      <w:r w:rsidDel="00000000" w:rsidR="00000000" w:rsidRPr="00000000">
        <w:rPr>
          <w:rtl w:val="0"/>
        </w:rPr>
      </w:r>
    </w:p>
    <w:p w:rsidR="00000000" w:rsidDel="00000000" w:rsidP="00000000" w:rsidRDefault="00000000" w:rsidRPr="00000000" w14:paraId="00000027">
      <w:pPr>
        <w:jc w:val="center"/>
        <w:rPr>
          <w:sz w:val="32"/>
          <w:szCs w:val="32"/>
        </w:rPr>
      </w:pPr>
      <w:r w:rsidDel="00000000" w:rsidR="00000000" w:rsidRPr="00000000">
        <w:rPr>
          <w:rtl w:val="0"/>
        </w:rPr>
      </w:r>
    </w:p>
    <w:p w:rsidR="00000000" w:rsidDel="00000000" w:rsidP="00000000" w:rsidRDefault="00000000" w:rsidRPr="00000000" w14:paraId="00000028">
      <w:pPr>
        <w:jc w:val="center"/>
        <w:rPr>
          <w:sz w:val="32"/>
          <w:szCs w:val="32"/>
        </w:rPr>
      </w:pPr>
      <w:r w:rsidDel="00000000" w:rsidR="00000000" w:rsidRPr="00000000">
        <w:rPr>
          <w:rtl w:val="0"/>
        </w:rPr>
      </w:r>
    </w:p>
    <w:p w:rsidR="00000000" w:rsidDel="00000000" w:rsidP="00000000" w:rsidRDefault="00000000" w:rsidRPr="00000000" w14:paraId="00000029">
      <w:pPr>
        <w:jc w:val="center"/>
        <w:rPr>
          <w:sz w:val="32"/>
          <w:szCs w:val="32"/>
        </w:rPr>
      </w:pPr>
      <w:r w:rsidDel="00000000" w:rsidR="00000000" w:rsidRPr="00000000">
        <w:rPr>
          <w:rtl w:val="0"/>
        </w:rPr>
      </w:r>
    </w:p>
    <w:p w:rsidR="00000000" w:rsidDel="00000000" w:rsidP="00000000" w:rsidRDefault="00000000" w:rsidRPr="00000000" w14:paraId="0000002A">
      <w:pPr>
        <w:jc w:val="center"/>
        <w:rPr>
          <w:sz w:val="32"/>
          <w:szCs w:val="32"/>
        </w:rPr>
      </w:pPr>
      <w:r w:rsidDel="00000000" w:rsidR="00000000" w:rsidRPr="00000000">
        <w:rPr>
          <w:rtl w:val="0"/>
        </w:rPr>
      </w:r>
    </w:p>
    <w:p w:rsidR="00000000" w:rsidDel="00000000" w:rsidP="00000000" w:rsidRDefault="00000000" w:rsidRPr="00000000" w14:paraId="0000002B">
      <w:pPr>
        <w:jc w:val="center"/>
        <w:rPr>
          <w:sz w:val="32"/>
          <w:szCs w:val="32"/>
        </w:rPr>
      </w:pPr>
      <w:r w:rsidDel="00000000" w:rsidR="00000000" w:rsidRPr="00000000">
        <w:rPr>
          <w:rtl w:val="0"/>
        </w:rPr>
      </w:r>
    </w:p>
    <w:p w:rsidR="00000000" w:rsidDel="00000000" w:rsidP="00000000" w:rsidRDefault="00000000" w:rsidRPr="00000000" w14:paraId="0000002C">
      <w:pPr>
        <w:jc w:val="center"/>
        <w:rPr>
          <w:sz w:val="32"/>
          <w:szCs w:val="32"/>
        </w:rPr>
      </w:pPr>
      <w:r w:rsidDel="00000000" w:rsidR="00000000" w:rsidRPr="00000000">
        <w:rPr>
          <w:rtl w:val="0"/>
        </w:rPr>
      </w:r>
    </w:p>
    <w:p w:rsidR="00000000" w:rsidDel="00000000" w:rsidP="00000000" w:rsidRDefault="00000000" w:rsidRPr="00000000" w14:paraId="0000002D">
      <w:pPr>
        <w:jc w:val="center"/>
        <w:rPr>
          <w:sz w:val="32"/>
          <w:szCs w:val="32"/>
        </w:rPr>
      </w:pPr>
      <w:r w:rsidDel="00000000" w:rsidR="00000000" w:rsidRPr="00000000">
        <w:rPr>
          <w:rtl w:val="0"/>
        </w:rPr>
      </w:r>
    </w:p>
    <w:p w:rsidR="00000000" w:rsidDel="00000000" w:rsidP="00000000" w:rsidRDefault="00000000" w:rsidRPr="00000000" w14:paraId="0000002E">
      <w:pPr>
        <w:jc w:val="center"/>
        <w:rPr>
          <w:sz w:val="32"/>
          <w:szCs w:val="32"/>
        </w:rPr>
      </w:pPr>
      <w:r w:rsidDel="00000000" w:rsidR="00000000" w:rsidRPr="00000000">
        <w:rPr>
          <w:rtl w:val="0"/>
        </w:rPr>
      </w:r>
    </w:p>
    <w:p w:rsidR="00000000" w:rsidDel="00000000" w:rsidP="00000000" w:rsidRDefault="00000000" w:rsidRPr="00000000" w14:paraId="0000002F">
      <w:pPr>
        <w:jc w:val="center"/>
        <w:rPr>
          <w:sz w:val="32"/>
          <w:szCs w:val="32"/>
        </w:rPr>
      </w:pPr>
      <w:r w:rsidDel="00000000" w:rsidR="00000000" w:rsidRPr="00000000">
        <w:rPr>
          <w:rtl w:val="0"/>
        </w:rPr>
      </w:r>
    </w:p>
    <w:p w:rsidR="00000000" w:rsidDel="00000000" w:rsidP="00000000" w:rsidRDefault="00000000" w:rsidRPr="00000000" w14:paraId="00000030">
      <w:pPr>
        <w:jc w:val="center"/>
        <w:rPr>
          <w:sz w:val="32"/>
          <w:szCs w:val="32"/>
        </w:rPr>
      </w:pPr>
      <w:r w:rsidDel="00000000" w:rsidR="00000000" w:rsidRPr="00000000">
        <w:rPr>
          <w:rtl w:val="0"/>
        </w:rPr>
      </w:r>
    </w:p>
    <w:p w:rsidR="00000000" w:rsidDel="00000000" w:rsidP="00000000" w:rsidRDefault="00000000" w:rsidRPr="00000000" w14:paraId="00000031">
      <w:pPr>
        <w:spacing w:after="0" w:before="120" w:line="240" w:lineRule="auto"/>
        <w:rPr>
          <w:sz w:val="24"/>
          <w:szCs w:val="24"/>
        </w:rPr>
      </w:pPr>
      <w:r w:rsidDel="00000000" w:rsidR="00000000" w:rsidRPr="00000000">
        <w:rPr>
          <w:rtl w:val="0"/>
        </w:rPr>
      </w:r>
    </w:p>
    <w:p w:rsidR="00000000" w:rsidDel="00000000" w:rsidP="00000000" w:rsidRDefault="00000000" w:rsidRPr="00000000" w14:paraId="00000032">
      <w:pPr>
        <w:spacing w:after="0" w:before="120" w:line="240" w:lineRule="auto"/>
        <w:jc w:val="left"/>
        <w:rPr>
          <w:sz w:val="24"/>
          <w:szCs w:val="24"/>
        </w:rPr>
      </w:pPr>
      <w:r w:rsidDel="00000000" w:rsidR="00000000" w:rsidRPr="00000000">
        <w:rPr>
          <w:rtl w:val="0"/>
        </w:rPr>
      </w:r>
    </w:p>
    <w:p w:rsidR="00000000" w:rsidDel="00000000" w:rsidP="00000000" w:rsidRDefault="00000000" w:rsidRPr="00000000" w14:paraId="00000033">
      <w:pPr>
        <w:spacing w:after="0" w:before="120" w:line="240" w:lineRule="auto"/>
        <w:jc w:val="left"/>
        <w:rPr>
          <w:b w:val="1"/>
          <w:sz w:val="32"/>
          <w:szCs w:val="32"/>
          <w:u w:val="single"/>
        </w:rPr>
      </w:pPr>
      <w:r w:rsidDel="00000000" w:rsidR="00000000" w:rsidRPr="00000000">
        <w:rPr>
          <w:b w:val="1"/>
          <w:sz w:val="32"/>
          <w:szCs w:val="32"/>
          <w:u w:val="single"/>
          <w:rtl w:val="0"/>
        </w:rPr>
        <w:t xml:space="preserve">ABSTRACT</w:t>
      </w:r>
    </w:p>
    <w:p w:rsidR="00000000" w:rsidDel="00000000" w:rsidP="00000000" w:rsidRDefault="00000000" w:rsidRPr="00000000" w14:paraId="00000034">
      <w:pPr>
        <w:spacing w:after="0" w:before="120" w:line="240" w:lineRule="auto"/>
        <w:rPr>
          <w:sz w:val="24"/>
          <w:szCs w:val="24"/>
        </w:rPr>
      </w:pPr>
      <w:r w:rsidDel="00000000" w:rsidR="00000000" w:rsidRPr="00000000">
        <w:rPr>
          <w:rtl w:val="0"/>
        </w:rPr>
      </w:r>
    </w:p>
    <w:p w:rsidR="00000000" w:rsidDel="00000000" w:rsidP="00000000" w:rsidRDefault="00000000" w:rsidRPr="00000000" w14:paraId="00000035">
      <w:pPr>
        <w:spacing w:after="0" w:before="120" w:line="240" w:lineRule="auto"/>
        <w:jc w:val="both"/>
        <w:rPr>
          <w:sz w:val="24"/>
          <w:szCs w:val="24"/>
        </w:rPr>
      </w:pPr>
      <w:r w:rsidDel="00000000" w:rsidR="00000000" w:rsidRPr="00000000">
        <w:rPr>
          <w:sz w:val="24"/>
          <w:szCs w:val="24"/>
          <w:rtl w:val="0"/>
        </w:rPr>
        <w:t xml:space="preserve">Currently, first response and emergency resilience teams face significant challenges in managing their operations efficiently due to the lack of a dedicated tool that integrates all aspects of their work. In many cases, coordination and communication are handled through basic, non-specialized platforms. This results in fragmented information flows and suboptimal decision-making, as these platforms do not offer features tailored to the unique needs of emergency management. Without a centralized system to manage the multitude of tasks, notifications, and real-time data, teams struggle to respond with the agility and precision required in crisis situations. This gap severely impacts their ability to effectively manage emergencies, from minor incidents to large-scale disasters.</w:t>
      </w:r>
    </w:p>
    <w:p w:rsidR="00000000" w:rsidDel="00000000" w:rsidP="00000000" w:rsidRDefault="00000000" w:rsidRPr="00000000" w14:paraId="00000036">
      <w:pPr>
        <w:spacing w:after="0" w:before="120" w:line="240" w:lineRule="auto"/>
        <w:jc w:val="both"/>
        <w:rPr>
          <w:sz w:val="24"/>
          <w:szCs w:val="24"/>
        </w:rPr>
      </w:pPr>
      <w:r w:rsidDel="00000000" w:rsidR="00000000" w:rsidRPr="00000000">
        <w:rPr>
          <w:sz w:val="24"/>
          <w:szCs w:val="24"/>
          <w:rtl w:val="0"/>
        </w:rPr>
        <w:t xml:space="preserve">This book proposes creating an advanced web and mobile app to optimize communication and operational efficiency for first response and emergency resilience teams, especially in high-risk and recently impacted areas. The proposed tool supports real-time strategic decision-making and comprehensive emergency management. The book details the technical design, diagrams, and research underpinning this tool, including system architecture frameworks. It incorporates insights from interviews with first responders to shape features and functionality. Additionally, it examines the app's potential as a model for leveraging technology to elevate emergency management practices, aiming to significantly enhance responsiveness and effectiveness.</w:t>
      </w:r>
    </w:p>
    <w:p w:rsidR="00000000" w:rsidDel="00000000" w:rsidP="00000000" w:rsidRDefault="00000000" w:rsidRPr="00000000" w14:paraId="00000037">
      <w:pPr>
        <w:spacing w:after="0" w:before="120" w:line="240" w:lineRule="auto"/>
        <w:rPr>
          <w:sz w:val="24"/>
          <w:szCs w:val="24"/>
        </w:rPr>
      </w:pPr>
      <w:r w:rsidDel="00000000" w:rsidR="00000000" w:rsidRPr="00000000">
        <w:rPr>
          <w:rtl w:val="0"/>
        </w:rPr>
      </w:r>
    </w:p>
    <w:sdt>
      <w:sdtPr>
        <w:tag w:val="goog_rdk_0"/>
      </w:sdtPr>
      <w:sdtContent>
        <w:p w:rsidR="00000000" w:rsidDel="00000000" w:rsidP="00000000" w:rsidRDefault="00000000" w:rsidRPr="00000000" w14:paraId="00000038">
          <w:pPr>
            <w:spacing w:after="0" w:before="120" w:line="240" w:lineRule="auto"/>
            <w:rPr>
              <w:shd w:fill="auto" w:val="clear"/>
              <w:rPrChange w:author="Naomi Shpigel" w:id="0" w:date="2024-05-12T13:46:28Z">
                <w:rPr>
                  <w:sz w:val="24"/>
                  <w:szCs w:val="24"/>
                </w:rPr>
              </w:rPrChange>
            </w:rPr>
            <w:pPrChange w:author="Naomi Shpigel" w:id="0" w:date="2024-05-12T13:46:28Z">
              <w:pPr>
                <w:spacing w:after="0" w:before="120" w:line="240" w:lineRule="auto"/>
              </w:pPr>
            </w:pPrChange>
          </w:pPr>
          <w:r w:rsidDel="00000000" w:rsidR="00000000" w:rsidRPr="00000000">
            <w:rPr>
              <w:rtl w:val="0"/>
            </w:rPr>
          </w:r>
        </w:p>
      </w:sdtContent>
    </w:sdt>
    <w:p w:rsidR="00000000" w:rsidDel="00000000" w:rsidP="00000000" w:rsidRDefault="00000000" w:rsidRPr="00000000" w14:paraId="00000039">
      <w:pPr>
        <w:spacing w:after="0" w:before="120" w:line="240" w:lineRule="auto"/>
        <w:rPr>
          <w:sz w:val="24"/>
          <w:szCs w:val="24"/>
        </w:rPr>
      </w:pPr>
      <w:r w:rsidDel="00000000" w:rsidR="00000000" w:rsidRPr="00000000">
        <w:rPr>
          <w:rtl w:val="0"/>
        </w:rPr>
      </w:r>
    </w:p>
    <w:p w:rsidR="00000000" w:rsidDel="00000000" w:rsidP="00000000" w:rsidRDefault="00000000" w:rsidRPr="00000000" w14:paraId="0000003A">
      <w:pPr>
        <w:spacing w:after="0" w:before="120" w:line="240" w:lineRule="auto"/>
        <w:rPr>
          <w:sz w:val="24"/>
          <w:szCs w:val="24"/>
        </w:rPr>
      </w:pPr>
      <w:r w:rsidDel="00000000" w:rsidR="00000000" w:rsidRPr="00000000">
        <w:rPr>
          <w:rtl w:val="0"/>
        </w:rPr>
      </w:r>
    </w:p>
    <w:p w:rsidR="00000000" w:rsidDel="00000000" w:rsidP="00000000" w:rsidRDefault="00000000" w:rsidRPr="00000000" w14:paraId="0000003B">
      <w:pPr>
        <w:spacing w:after="0" w:before="120" w:line="240" w:lineRule="auto"/>
        <w:rPr>
          <w:sz w:val="24"/>
          <w:szCs w:val="24"/>
        </w:rPr>
      </w:pPr>
      <w:r w:rsidDel="00000000" w:rsidR="00000000" w:rsidRPr="00000000">
        <w:rPr>
          <w:rtl w:val="0"/>
        </w:rPr>
      </w:r>
    </w:p>
    <w:p w:rsidR="00000000" w:rsidDel="00000000" w:rsidP="00000000" w:rsidRDefault="00000000" w:rsidRPr="00000000" w14:paraId="0000003C">
      <w:pPr>
        <w:spacing w:after="0" w:before="120" w:line="240" w:lineRule="auto"/>
        <w:rPr>
          <w:sz w:val="24"/>
          <w:szCs w:val="24"/>
        </w:rPr>
      </w:pPr>
      <w:r w:rsidDel="00000000" w:rsidR="00000000" w:rsidRPr="00000000">
        <w:rPr>
          <w:rtl w:val="0"/>
        </w:rPr>
      </w:r>
    </w:p>
    <w:p w:rsidR="00000000" w:rsidDel="00000000" w:rsidP="00000000" w:rsidRDefault="00000000" w:rsidRPr="00000000" w14:paraId="0000003D">
      <w:pPr>
        <w:spacing w:after="0" w:before="120" w:line="240" w:lineRule="auto"/>
        <w:rPr>
          <w:sz w:val="24"/>
          <w:szCs w:val="24"/>
        </w:rPr>
      </w:pPr>
      <w:r w:rsidDel="00000000" w:rsidR="00000000" w:rsidRPr="00000000">
        <w:rPr>
          <w:rtl w:val="0"/>
        </w:rPr>
      </w:r>
    </w:p>
    <w:p w:rsidR="00000000" w:rsidDel="00000000" w:rsidP="00000000" w:rsidRDefault="00000000" w:rsidRPr="00000000" w14:paraId="0000003E">
      <w:pPr>
        <w:spacing w:after="0" w:before="120" w:line="240" w:lineRule="auto"/>
        <w:rPr>
          <w:sz w:val="24"/>
          <w:szCs w:val="24"/>
        </w:rPr>
      </w:pPr>
      <w:r w:rsidDel="00000000" w:rsidR="00000000" w:rsidRPr="00000000">
        <w:rPr>
          <w:rtl w:val="0"/>
        </w:rPr>
      </w:r>
    </w:p>
    <w:p w:rsidR="00000000" w:rsidDel="00000000" w:rsidP="00000000" w:rsidRDefault="00000000" w:rsidRPr="00000000" w14:paraId="0000003F">
      <w:pPr>
        <w:spacing w:after="0" w:before="120" w:line="240" w:lineRule="auto"/>
        <w:rPr>
          <w:sz w:val="24"/>
          <w:szCs w:val="24"/>
        </w:rPr>
      </w:pPr>
      <w:r w:rsidDel="00000000" w:rsidR="00000000" w:rsidRPr="00000000">
        <w:rPr>
          <w:rtl w:val="0"/>
        </w:rPr>
      </w:r>
    </w:p>
    <w:p w:rsidR="00000000" w:rsidDel="00000000" w:rsidP="00000000" w:rsidRDefault="00000000" w:rsidRPr="00000000" w14:paraId="00000040">
      <w:pPr>
        <w:spacing w:after="0" w:before="120" w:line="240" w:lineRule="auto"/>
        <w:rPr>
          <w:sz w:val="24"/>
          <w:szCs w:val="24"/>
        </w:rPr>
      </w:pPr>
      <w:r w:rsidDel="00000000" w:rsidR="00000000" w:rsidRPr="00000000">
        <w:rPr>
          <w:rtl w:val="0"/>
        </w:rPr>
      </w:r>
    </w:p>
    <w:p w:rsidR="00000000" w:rsidDel="00000000" w:rsidP="00000000" w:rsidRDefault="00000000" w:rsidRPr="00000000" w14:paraId="00000041">
      <w:pPr>
        <w:spacing w:after="0" w:before="120" w:line="240" w:lineRule="auto"/>
        <w:rPr>
          <w:sz w:val="24"/>
          <w:szCs w:val="24"/>
        </w:rPr>
      </w:pPr>
      <w:r w:rsidDel="00000000" w:rsidR="00000000" w:rsidRPr="00000000">
        <w:rPr>
          <w:rtl w:val="0"/>
        </w:rPr>
      </w:r>
    </w:p>
    <w:p w:rsidR="00000000" w:rsidDel="00000000" w:rsidP="00000000" w:rsidRDefault="00000000" w:rsidRPr="00000000" w14:paraId="00000042">
      <w:pPr>
        <w:spacing w:after="0" w:before="120" w:line="240" w:lineRule="auto"/>
        <w:rPr>
          <w:sz w:val="24"/>
          <w:szCs w:val="24"/>
        </w:rPr>
      </w:pPr>
      <w:r w:rsidDel="00000000" w:rsidR="00000000" w:rsidRPr="00000000">
        <w:rPr>
          <w:rtl w:val="0"/>
        </w:rPr>
      </w:r>
    </w:p>
    <w:p w:rsidR="00000000" w:rsidDel="00000000" w:rsidP="00000000" w:rsidRDefault="00000000" w:rsidRPr="00000000" w14:paraId="00000043">
      <w:pPr>
        <w:spacing w:after="0" w:before="120" w:line="240" w:lineRule="auto"/>
        <w:rPr>
          <w:sz w:val="24"/>
          <w:szCs w:val="24"/>
        </w:rPr>
      </w:pPr>
      <w:r w:rsidDel="00000000" w:rsidR="00000000" w:rsidRPr="00000000">
        <w:rPr>
          <w:rtl w:val="0"/>
        </w:rPr>
      </w:r>
    </w:p>
    <w:p w:rsidR="00000000" w:rsidDel="00000000" w:rsidP="00000000" w:rsidRDefault="00000000" w:rsidRPr="00000000" w14:paraId="00000044">
      <w:pPr>
        <w:spacing w:after="0" w:before="120" w:line="240" w:lineRule="auto"/>
        <w:rPr>
          <w:sz w:val="24"/>
          <w:szCs w:val="24"/>
        </w:rPr>
      </w:pPr>
      <w:r w:rsidDel="00000000" w:rsidR="00000000" w:rsidRPr="00000000">
        <w:rPr>
          <w:rtl w:val="0"/>
        </w:rPr>
      </w:r>
    </w:p>
    <w:p w:rsidR="00000000" w:rsidDel="00000000" w:rsidP="00000000" w:rsidRDefault="00000000" w:rsidRPr="00000000" w14:paraId="00000045">
      <w:pPr>
        <w:spacing w:after="0" w:before="120" w:line="240" w:lineRule="auto"/>
        <w:rPr>
          <w:sz w:val="24"/>
          <w:szCs w:val="24"/>
        </w:rPr>
      </w:pPr>
      <w:r w:rsidDel="00000000" w:rsidR="00000000" w:rsidRPr="00000000">
        <w:rPr>
          <w:rtl w:val="0"/>
        </w:rPr>
      </w:r>
    </w:p>
    <w:p w:rsidR="00000000" w:rsidDel="00000000" w:rsidP="00000000" w:rsidRDefault="00000000" w:rsidRPr="00000000" w14:paraId="00000046">
      <w:pPr>
        <w:spacing w:after="0" w:before="120" w:line="240" w:lineRule="auto"/>
        <w:rPr>
          <w:sz w:val="24"/>
          <w:szCs w:val="24"/>
        </w:rPr>
      </w:pPr>
      <w:r w:rsidDel="00000000" w:rsidR="00000000" w:rsidRPr="00000000">
        <w:rPr>
          <w:rtl w:val="0"/>
        </w:rPr>
      </w:r>
    </w:p>
    <w:p w:rsidR="00000000" w:rsidDel="00000000" w:rsidP="00000000" w:rsidRDefault="00000000" w:rsidRPr="00000000" w14:paraId="00000047">
      <w:pPr>
        <w:spacing w:after="0" w:before="120" w:line="240" w:lineRule="auto"/>
        <w:rPr>
          <w:sz w:val="24"/>
          <w:szCs w:val="24"/>
        </w:rPr>
      </w:pPr>
      <w:r w:rsidDel="00000000" w:rsidR="00000000" w:rsidRPr="00000000">
        <w:rPr>
          <w:rtl w:val="0"/>
        </w:rPr>
      </w:r>
    </w:p>
    <w:p w:rsidR="00000000" w:rsidDel="00000000" w:rsidP="00000000" w:rsidRDefault="00000000" w:rsidRPr="00000000" w14:paraId="00000048">
      <w:pPr>
        <w:spacing w:after="0" w:before="120" w:line="240" w:lineRule="auto"/>
        <w:rPr>
          <w:sz w:val="24"/>
          <w:szCs w:val="24"/>
        </w:rPr>
      </w:pPr>
      <w:r w:rsidDel="00000000" w:rsidR="00000000" w:rsidRPr="00000000">
        <w:rPr>
          <w:rtl w:val="0"/>
        </w:rPr>
      </w:r>
    </w:p>
    <w:p w:rsidR="00000000" w:rsidDel="00000000" w:rsidP="00000000" w:rsidRDefault="00000000" w:rsidRPr="00000000" w14:paraId="00000049">
      <w:pPr>
        <w:rPr>
          <w:b w:val="1"/>
          <w:sz w:val="32"/>
          <w:szCs w:val="32"/>
          <w:u w:val="single"/>
        </w:rPr>
      </w:pPr>
      <w:r w:rsidDel="00000000" w:rsidR="00000000" w:rsidRPr="00000000">
        <w:rPr>
          <w:b w:val="1"/>
          <w:sz w:val="32"/>
          <w:szCs w:val="32"/>
          <w:u w:val="single"/>
          <w:rtl w:val="0"/>
        </w:rPr>
        <w:t xml:space="preserve">1. INTRODUCTION</w:t>
      </w:r>
    </w:p>
    <w:p w:rsidR="00000000" w:rsidDel="00000000" w:rsidP="00000000" w:rsidRDefault="00000000" w:rsidRPr="00000000" w14:paraId="0000004A">
      <w:pPr>
        <w:rPr>
          <w:sz w:val="24"/>
          <w:szCs w:val="24"/>
          <w:highlight w:val="red"/>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 xml:space="preserve">Today's world is plagued by crises and emergencies that can strike at any moment, posing significant challenges for first responders and resilience teams. Effective emergency management systems are crucial, yet existing tools and processes often fall short, leading to communication breakdowns, delays, and inefficiencies that can have devastating consequences. Critical incidents like the events of 7.10.2023 in Israel, have exposed glaring shortcomings in emergency coordination efforts, highlighting the urgent need for improved systems that enable swift, precise, and reliable communication and coordination.</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First response teams are often the first line of defense in emergency situations, tasked with managing crises efficiently to minimize damage and save lives. However, the effectiveness of these teams can be significantly hampered by outdated tools and fragmented systems. Studies have shown that integrating modern technology and improving inter-agency communication can greatly enhance the operational capabilities of first responders </w:t>
      </w:r>
      <w:r w:rsidDel="00000000" w:rsidR="00000000" w:rsidRPr="00000000">
        <w:rPr>
          <w:b w:val="1"/>
          <w:i w:val="1"/>
          <w:sz w:val="24"/>
          <w:szCs w:val="24"/>
          <w:rtl w:val="0"/>
        </w:rPr>
        <w:t xml:space="preserve">[Damaševičius, R., Bacanin, N., Misra, S., 2023. "From Sensors to Safety: Internet of Emergency Services (IoES) for Emergency Response and Disaster Management." Journal of Sensor and Actuator Networks.]</w:t>
      </w:r>
      <w:r w:rsidDel="00000000" w:rsidR="00000000" w:rsidRPr="00000000">
        <w:rPr>
          <w:sz w:val="24"/>
          <w:szCs w:val="24"/>
          <w:rtl w:val="0"/>
        </w:rPr>
        <w:t xml:space="preserve">. By leveraging cutting-edge solutions, these teams can ensure a more coordinated and effective approach, reducing response times and increasing the likelihood of positive outcomes.</w:t>
      </w: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Extensive dialogue with responders and teams in high-risk areas, such as the Golan settlements, has revealed that their current tools are inadequate for emergencies that require seamless information sharing, efficient task assignment, accurate location tracking and comprehensive incident documentation. Teams often struggle with a lack of real-time situational awareness, communication barriers between different agencies, and difficulties in allocating resources effectively.</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To address these critical issues and enhance emergency response capabilities, our project aims to develop an innovative application that will serve as a centralized platform for seamless coordination and decision-making. Drawing insights from leading practices on organizing effective emergency teams </w:t>
      </w:r>
      <w:r w:rsidDel="00000000" w:rsidR="00000000" w:rsidRPr="00000000">
        <w:rPr>
          <w:b w:val="1"/>
          <w:i w:val="1"/>
          <w:sz w:val="24"/>
          <w:szCs w:val="24"/>
          <w:rtl w:val="0"/>
        </w:rPr>
        <w:t xml:space="preserve">[McWilliams, M. (2020).]</w:t>
      </w:r>
      <w:r w:rsidDel="00000000" w:rsidR="00000000" w:rsidRPr="00000000">
        <w:rPr>
          <w:i w:val="1"/>
          <w:sz w:val="24"/>
          <w:szCs w:val="24"/>
          <w:rtl w:val="0"/>
        </w:rPr>
        <w:t xml:space="preserve"> and enhancing the capabilities of disaster responders</w:t>
      </w:r>
      <w:r w:rsidDel="00000000" w:rsidR="00000000" w:rsidRPr="00000000">
        <w:rPr>
          <w:b w:val="1"/>
          <w:i w:val="1"/>
          <w:sz w:val="24"/>
          <w:szCs w:val="24"/>
          <w:rtl w:val="0"/>
        </w:rPr>
        <w:t xml:space="preserve">[King, R. V., North, C. S., Larkin, G. L., Downs, D. L., Klein, K. R., Fowler, R. L., ... &amp; Pepe, P. E. (2010)]</w:t>
      </w:r>
      <w:r w:rsidDel="00000000" w:rsidR="00000000" w:rsidRPr="00000000">
        <w:rPr>
          <w:i w:val="1"/>
          <w:sz w:val="24"/>
          <w:szCs w:val="24"/>
          <w:rtl w:val="0"/>
        </w:rPr>
        <w:t xml:space="preserve">,</w:t>
      </w:r>
      <w:r w:rsidDel="00000000" w:rsidR="00000000" w:rsidRPr="00000000">
        <w:rPr>
          <w:sz w:val="24"/>
          <w:szCs w:val="24"/>
          <w:rtl w:val="0"/>
        </w:rPr>
        <w:t xml:space="preserve"> this application will provide a comprehensive suite of features designed to streamline communication, improve situational awareness, and facilitate efficient task management.</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The application will offer features like alarm creation, task assignment, real-time location tracking, hazard marking systems, and comprehensive task management tools. Built using modern web and mobile technologies like React and React Native, it will intelligently differentiate between response and recovery phases</w:t>
      </w:r>
      <w:r w:rsidDel="00000000" w:rsidR="00000000" w:rsidRPr="00000000">
        <w:rPr>
          <w:b w:val="1"/>
          <w:sz w:val="24"/>
          <w:szCs w:val="24"/>
          <w:rtl w:val="0"/>
        </w:rPr>
        <w:t xml:space="preserve"> </w:t>
      </w:r>
      <w:r w:rsidDel="00000000" w:rsidR="00000000" w:rsidRPr="00000000">
        <w:rPr>
          <w:b w:val="1"/>
          <w:i w:val="1"/>
          <w:sz w:val="24"/>
          <w:szCs w:val="24"/>
          <w:rtl w:val="0"/>
        </w:rPr>
        <w:t xml:space="preserve">[Brown, O., Power, N., &amp; Conchie, S. M. (2021).]</w:t>
      </w:r>
      <w:r w:rsidDel="00000000" w:rsidR="00000000" w:rsidRPr="00000000">
        <w:rPr>
          <w:sz w:val="24"/>
          <w:szCs w:val="24"/>
          <w:rtl w:val="0"/>
        </w:rPr>
        <w:t xml:space="preserve">, ensuring that appropriate protocols and actions are followed in each stage. Additionally, it will archive incident data for future analysis and draw upon well-established emergency response principles.</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This tool promises to improve team preparedness, equipping responders with vital capabilities, and overcoming communication barriers in chaotic situations. By integrating advanced features into an accessible interface, this application aims to simplify complexities, boost team confidence, and transform how first responders operate during crises. The goal is to create an essential partner that substantially impacts response efficiency and ultimately saves lives.</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The rest of the book examines the technological, organizational, and ethical aspects of advanced emergency management systems. It uses case studies and expert insights to explore challenges and solutions, highlighting the benefits of integrating advanced technology in this field</w:t>
      </w:r>
      <w:r w:rsidDel="00000000" w:rsidR="00000000" w:rsidRPr="00000000">
        <w:rPr>
          <w:rFonts w:ascii="Arial" w:cs="Arial" w:eastAsia="Arial" w:hAnsi="Arial"/>
          <w:color w:val="0d0d0d"/>
          <w:sz w:val="24"/>
          <w:szCs w:val="24"/>
          <w:highlight w:val="white"/>
          <w:rtl w:val="0"/>
        </w:rPr>
        <w:t xml:space="preserve">.</w:t>
      </w: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32"/>
          <w:szCs w:val="32"/>
          <w:u w:val="single"/>
        </w:rPr>
      </w:pPr>
      <w:r w:rsidDel="00000000" w:rsidR="00000000" w:rsidRPr="00000000">
        <w:rPr>
          <w:b w:val="1"/>
          <w:sz w:val="32"/>
          <w:szCs w:val="32"/>
          <w:u w:val="single"/>
          <w:rtl w:val="0"/>
        </w:rPr>
        <w:t xml:space="preserve">2. LITERATURE REVIEW</w:t>
      </w:r>
    </w:p>
    <w:p w:rsidR="00000000" w:rsidDel="00000000" w:rsidP="00000000" w:rsidRDefault="00000000" w:rsidRPr="00000000" w14:paraId="00000067">
      <w:pPr>
        <w:rPr>
          <w:b w:val="1"/>
          <w:sz w:val="28"/>
          <w:szCs w:val="28"/>
        </w:rPr>
      </w:pPr>
      <w:r w:rsidDel="00000000" w:rsidR="00000000" w:rsidRPr="00000000">
        <w:rPr>
          <w:b w:val="1"/>
          <w:sz w:val="28"/>
          <w:szCs w:val="28"/>
          <w:rtl w:val="0"/>
        </w:rPr>
        <w:t xml:space="preserve">2.1 First Response Team</w:t>
      </w:r>
    </w:p>
    <w:p w:rsidR="00000000" w:rsidDel="00000000" w:rsidP="00000000" w:rsidRDefault="00000000" w:rsidRPr="00000000" w14:paraId="00000068">
      <w:pPr>
        <w:jc w:val="both"/>
        <w:rPr>
          <w:b w:val="1"/>
          <w:sz w:val="24"/>
          <w:szCs w:val="24"/>
        </w:rPr>
      </w:pPr>
      <w:r w:rsidDel="00000000" w:rsidR="00000000" w:rsidRPr="00000000">
        <w:rPr>
          <w:b w:val="1"/>
          <w:sz w:val="24"/>
          <w:szCs w:val="24"/>
          <w:rtl w:val="0"/>
        </w:rPr>
        <w:t xml:space="preserve">First Response Team (FRT):</w:t>
      </w:r>
      <w:r w:rsidDel="00000000" w:rsidR="00000000" w:rsidRPr="00000000">
        <w:rPr>
          <w:sz w:val="24"/>
          <w:szCs w:val="24"/>
          <w:rtl w:val="0"/>
        </w:rPr>
        <w:t xml:space="preserve"> Group of trained individuals, including professionals and volunteers, who provide immediate assistance during emergency situations. They act as the first line of defense, delivering urgent aid and coordination until additional support arrives.</w:t>
      </w:r>
      <w:r w:rsidDel="00000000" w:rsidR="00000000" w:rsidRPr="00000000">
        <w:rPr>
          <w:b w:val="1"/>
          <w:sz w:val="24"/>
          <w:szCs w:val="24"/>
          <w:rtl w:val="0"/>
        </w:rPr>
        <w:t xml:space="preserve">[5]</w:t>
      </w:r>
    </w:p>
    <w:p w:rsidR="00000000" w:rsidDel="00000000" w:rsidP="00000000" w:rsidRDefault="00000000" w:rsidRPr="00000000" w14:paraId="00000069">
      <w:pPr>
        <w:jc w:val="both"/>
        <w:rPr>
          <w:b w:val="1"/>
          <w:sz w:val="24"/>
          <w:szCs w:val="24"/>
        </w:rPr>
      </w:pPr>
      <w:r w:rsidDel="00000000" w:rsidR="00000000" w:rsidRPr="00000000">
        <w:rPr>
          <w:b w:val="1"/>
          <w:sz w:val="24"/>
          <w:szCs w:val="24"/>
        </w:rPr>
        <w:drawing>
          <wp:inline distB="114300" distT="114300" distL="114300" distR="114300">
            <wp:extent cx="5400675" cy="1228725"/>
            <wp:effectExtent b="0" l="0" r="0" t="0"/>
            <wp:docPr id="2118928898" name="image13.png"/>
            <a:graphic>
              <a:graphicData uri="http://schemas.openxmlformats.org/drawingml/2006/picture">
                <pic:pic>
                  <pic:nvPicPr>
                    <pic:cNvPr id="0" name="image13.png"/>
                    <pic:cNvPicPr preferRelativeResize="0"/>
                  </pic:nvPicPr>
                  <pic:blipFill>
                    <a:blip r:embed="rId9"/>
                    <a:srcRect b="12444" l="2657" r="3156" t="31190"/>
                    <a:stretch>
                      <a:fillRect/>
                    </a:stretch>
                  </pic:blipFill>
                  <pic:spPr>
                    <a:xfrm>
                      <a:off x="0" y="0"/>
                      <a:ext cx="54006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20" w:firstLine="720"/>
        <w:jc w:val="both"/>
        <w:rPr>
          <w:sz w:val="24"/>
          <w:szCs w:val="24"/>
        </w:rPr>
      </w:pPr>
      <w:r w:rsidDel="00000000" w:rsidR="00000000" w:rsidRPr="00000000">
        <w:rPr>
          <w:i w:val="1"/>
          <w:sz w:val="20"/>
          <w:szCs w:val="20"/>
          <w:rtl w:val="0"/>
        </w:rPr>
        <w:t xml:space="preserve">fig 1. ‘First Response Teams’ on google trends</w:t>
      </w:r>
      <w:r w:rsidDel="00000000" w:rsidR="00000000" w:rsidRPr="00000000">
        <w:rPr>
          <w:sz w:val="20"/>
          <w:szCs w:val="20"/>
          <w:rtl w:val="0"/>
        </w:rPr>
        <w:t xml:space="preserve"> [</w:t>
      </w:r>
      <w:r w:rsidDel="00000000" w:rsidR="00000000" w:rsidRPr="00000000">
        <w:rPr>
          <w:color w:val="1155cc"/>
          <w:sz w:val="20"/>
          <w:szCs w:val="20"/>
          <w:rtl w:val="0"/>
        </w:rPr>
        <w:t xml:space="preserve">Number Of Google Trends Ref</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The degree of interest in 'First Response Team' over time in Hebrew in Israel has risen significantly over the last year, following the events of October 7, according to Google Trends.</w:t>
      </w:r>
    </w:p>
    <w:p w:rsidR="00000000" w:rsidDel="00000000" w:rsidP="00000000" w:rsidRDefault="00000000" w:rsidRPr="00000000" w14:paraId="0000006C">
      <w:pPr>
        <w:jc w:val="both"/>
        <w:rPr>
          <w:b w:val="1"/>
          <w:sz w:val="24"/>
          <w:szCs w:val="24"/>
        </w:rPr>
      </w:pPr>
      <w:r w:rsidDel="00000000" w:rsidR="00000000" w:rsidRPr="00000000">
        <w:rPr>
          <w:b w:val="1"/>
          <w:sz w:val="24"/>
          <w:szCs w:val="24"/>
          <w:rtl w:val="0"/>
        </w:rPr>
        <w:t xml:space="preserve">2.2 Community Emergency Response Teams (CERT):</w:t>
      </w:r>
      <w:r w:rsidDel="00000000" w:rsidR="00000000" w:rsidRPr="00000000">
        <w:rPr>
          <w:sz w:val="24"/>
          <w:szCs w:val="24"/>
          <w:rtl w:val="0"/>
        </w:rPr>
        <w:t xml:space="preserve"> Trained civilian volunteers who assist professional responders during emergencies across sectors like health, education, and logistics. The CERT program teaches basic skills like fire safety, light rescue, first aid, and volunteer management. CERT members provide immediate support in these areas until responders arrive, enhancing a community's resilience and response capabilities in crises.</w:t>
      </w:r>
      <w:r w:rsidDel="00000000" w:rsidR="00000000" w:rsidRPr="00000000">
        <w:rPr>
          <w:b w:val="1"/>
          <w:sz w:val="24"/>
          <w:szCs w:val="24"/>
          <w:rtl w:val="0"/>
        </w:rPr>
        <w:t xml:space="preserve">[6]</w:t>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jc w:val="left"/>
        <w:rPr>
          <w:sz w:val="28"/>
          <w:szCs w:val="28"/>
        </w:rPr>
      </w:pPr>
      <w:r w:rsidDel="00000000" w:rsidR="00000000" w:rsidRPr="00000000">
        <w:rPr>
          <w:rtl w:val="0"/>
        </w:rPr>
      </w:r>
    </w:p>
    <w:p w:rsidR="00000000" w:rsidDel="00000000" w:rsidP="00000000" w:rsidRDefault="00000000" w:rsidRPr="00000000" w14:paraId="0000006F">
      <w:pPr>
        <w:jc w:val="left"/>
        <w:rPr>
          <w:sz w:val="28"/>
          <w:szCs w:val="28"/>
        </w:rPr>
      </w:pPr>
      <w:r w:rsidDel="00000000" w:rsidR="00000000" w:rsidRPr="00000000">
        <w:rPr>
          <w:rtl w:val="0"/>
        </w:rPr>
      </w:r>
    </w:p>
    <w:p w:rsidR="00000000" w:rsidDel="00000000" w:rsidP="00000000" w:rsidRDefault="00000000" w:rsidRPr="00000000" w14:paraId="00000070">
      <w:pPr>
        <w:jc w:val="left"/>
        <w:rPr>
          <w:sz w:val="28"/>
          <w:szCs w:val="28"/>
        </w:rPr>
      </w:pPr>
      <w:r w:rsidDel="00000000" w:rsidR="00000000" w:rsidRPr="00000000">
        <w:rPr>
          <w:rtl w:val="0"/>
        </w:rPr>
      </w:r>
    </w:p>
    <w:p w:rsidR="00000000" w:rsidDel="00000000" w:rsidP="00000000" w:rsidRDefault="00000000" w:rsidRPr="00000000" w14:paraId="00000071">
      <w:pPr>
        <w:jc w:val="left"/>
        <w:rPr>
          <w:sz w:val="28"/>
          <w:szCs w:val="28"/>
        </w:rPr>
      </w:pPr>
      <w:r w:rsidDel="00000000" w:rsidR="00000000" w:rsidRPr="00000000">
        <w:rPr>
          <w:rtl w:val="0"/>
        </w:rPr>
      </w:r>
    </w:p>
    <w:p w:rsidR="00000000" w:rsidDel="00000000" w:rsidP="00000000" w:rsidRDefault="00000000" w:rsidRPr="00000000" w14:paraId="00000072">
      <w:pPr>
        <w:jc w:val="left"/>
        <w:rPr>
          <w:sz w:val="28"/>
          <w:szCs w:val="28"/>
        </w:rPr>
      </w:pPr>
      <w:r w:rsidDel="00000000" w:rsidR="00000000" w:rsidRPr="00000000">
        <w:rPr>
          <w:rtl w:val="0"/>
        </w:rPr>
      </w:r>
    </w:p>
    <w:p w:rsidR="00000000" w:rsidDel="00000000" w:rsidP="00000000" w:rsidRDefault="00000000" w:rsidRPr="00000000" w14:paraId="00000073">
      <w:pPr>
        <w:jc w:val="left"/>
        <w:rPr>
          <w:sz w:val="28"/>
          <w:szCs w:val="28"/>
        </w:rPr>
      </w:pPr>
      <w:r w:rsidDel="00000000" w:rsidR="00000000" w:rsidRPr="00000000">
        <w:rPr>
          <w:rtl w:val="0"/>
        </w:rPr>
      </w:r>
    </w:p>
    <w:p w:rsidR="00000000" w:rsidDel="00000000" w:rsidP="00000000" w:rsidRDefault="00000000" w:rsidRPr="00000000" w14:paraId="00000074">
      <w:pPr>
        <w:jc w:val="left"/>
        <w:rPr>
          <w:sz w:val="28"/>
          <w:szCs w:val="28"/>
        </w:rPr>
      </w:pPr>
      <w:r w:rsidDel="00000000" w:rsidR="00000000" w:rsidRPr="00000000">
        <w:rPr>
          <w:rtl w:val="0"/>
        </w:rPr>
      </w:r>
    </w:p>
    <w:p w:rsidR="00000000" w:rsidDel="00000000" w:rsidP="00000000" w:rsidRDefault="00000000" w:rsidRPr="00000000" w14:paraId="00000075">
      <w:pPr>
        <w:jc w:val="left"/>
        <w:rPr>
          <w:sz w:val="28"/>
          <w:szCs w:val="28"/>
        </w:rPr>
      </w:pPr>
      <w:r w:rsidDel="00000000" w:rsidR="00000000" w:rsidRPr="00000000">
        <w:rPr>
          <w:rtl w:val="0"/>
        </w:rPr>
      </w:r>
    </w:p>
    <w:p w:rsidR="00000000" w:rsidDel="00000000" w:rsidP="00000000" w:rsidRDefault="00000000" w:rsidRPr="00000000" w14:paraId="00000076">
      <w:pPr>
        <w:jc w:val="left"/>
        <w:rPr>
          <w:sz w:val="28"/>
          <w:szCs w:val="28"/>
        </w:rPr>
      </w:pPr>
      <w:r w:rsidDel="00000000" w:rsidR="00000000" w:rsidRPr="00000000">
        <w:rPr>
          <w:rtl w:val="0"/>
        </w:rPr>
      </w:r>
    </w:p>
    <w:p w:rsidR="00000000" w:rsidDel="00000000" w:rsidP="00000000" w:rsidRDefault="00000000" w:rsidRPr="00000000" w14:paraId="00000077">
      <w:pPr>
        <w:jc w:val="left"/>
        <w:rPr>
          <w:sz w:val="28"/>
          <w:szCs w:val="28"/>
        </w:rPr>
      </w:pPr>
      <w:r w:rsidDel="00000000" w:rsidR="00000000" w:rsidRPr="00000000">
        <w:rPr>
          <w:rtl w:val="0"/>
        </w:rPr>
      </w:r>
    </w:p>
    <w:p w:rsidR="00000000" w:rsidDel="00000000" w:rsidP="00000000" w:rsidRDefault="00000000" w:rsidRPr="00000000" w14:paraId="00000078">
      <w:pPr>
        <w:jc w:val="left"/>
        <w:rPr>
          <w:b w:val="1"/>
          <w:sz w:val="32"/>
          <w:szCs w:val="32"/>
          <w:u w:val="single"/>
        </w:rPr>
      </w:pPr>
      <w:r w:rsidDel="00000000" w:rsidR="00000000" w:rsidRPr="00000000">
        <w:rPr>
          <w:b w:val="1"/>
          <w:sz w:val="32"/>
          <w:szCs w:val="32"/>
          <w:u w:val="single"/>
          <w:rtl w:val="0"/>
        </w:rPr>
        <w:t xml:space="preserve">3. RESEARCH</w:t>
      </w:r>
    </w:p>
    <w:p w:rsidR="00000000" w:rsidDel="00000000" w:rsidP="00000000" w:rsidRDefault="00000000" w:rsidRPr="00000000" w14:paraId="00000079">
      <w:pPr>
        <w:jc w:val="left"/>
        <w:rPr>
          <w:b w:val="1"/>
          <w:sz w:val="28"/>
          <w:szCs w:val="28"/>
        </w:rPr>
      </w:pPr>
      <w:r w:rsidDel="00000000" w:rsidR="00000000" w:rsidRPr="00000000">
        <w:rPr>
          <w:b w:val="1"/>
          <w:sz w:val="28"/>
          <w:szCs w:val="28"/>
          <w:rtl w:val="0"/>
        </w:rPr>
        <w:t xml:space="preserve">3.1 Existing Application Introduction</w:t>
      </w:r>
      <w:r w:rsidDel="00000000" w:rsidR="00000000" w:rsidRPr="00000000">
        <w:rPr>
          <w:rtl w:val="0"/>
        </w:rPr>
      </w:r>
    </w:p>
    <w:p w:rsidR="00000000" w:rsidDel="00000000" w:rsidP="00000000" w:rsidRDefault="00000000" w:rsidRPr="00000000" w14:paraId="0000007A">
      <w:pPr>
        <w:jc w:val="both"/>
        <w:rPr>
          <w:color w:val="1155cc"/>
          <w:sz w:val="24"/>
          <w:szCs w:val="24"/>
        </w:rPr>
      </w:pPr>
      <w:r w:rsidDel="00000000" w:rsidR="00000000" w:rsidRPr="00000000">
        <w:rPr>
          <w:sz w:val="24"/>
          <w:szCs w:val="24"/>
          <w:rtl w:val="0"/>
        </w:rPr>
        <w:t xml:space="preserve">We conducted research on tools designed to enhance the capabilities of first response and emergency resilience teams. Our focus was on evaluating existing platforms that aim to tackle the operational and communication challenges these teams encounter in emergency situations. Here are some notable examples:</w:t>
      </w:r>
      <w:r w:rsidDel="00000000" w:rsidR="00000000" w:rsidRPr="00000000">
        <w:rPr>
          <w:rtl w:val="0"/>
        </w:rPr>
      </w:r>
    </w:p>
    <w:tbl>
      <w:tblPr>
        <w:tblStyle w:val="Table1"/>
        <w:tblW w:w="9015.0" w:type="dxa"/>
        <w:jc w:val="left"/>
        <w:tblInd w:w="5.0" w:type="dxa"/>
        <w:tblLayout w:type="fixed"/>
        <w:tblLook w:val="0400"/>
      </w:tblPr>
      <w:tblGrid>
        <w:gridCol w:w="630"/>
        <w:gridCol w:w="8385"/>
        <w:tblGridChange w:id="0">
          <w:tblGrid>
            <w:gridCol w:w="630"/>
            <w:gridCol w:w="8385"/>
          </w:tblGrid>
        </w:tblGridChange>
      </w:tblGrid>
      <w:tr>
        <w:trPr>
          <w:cantSplit w:val="0"/>
          <w:trHeight w:val="1318.37890625" w:hRule="atLeast"/>
          <w:tblHeader w:val="0"/>
        </w:trPr>
        <w:tc>
          <w:tcPr/>
          <w:p w:rsidR="00000000" w:rsidDel="00000000" w:rsidP="00000000" w:rsidRDefault="00000000" w:rsidRPr="00000000" w14:paraId="0000007B">
            <w:pPr>
              <w:jc w:val="both"/>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9525</wp:posOffset>
                  </wp:positionV>
                  <wp:extent cx="219075" cy="219075"/>
                  <wp:effectExtent b="0" l="0" r="0" t="0"/>
                  <wp:wrapSquare wrapText="bothSides" distB="0" distT="0" distL="114300" distR="114300"/>
                  <wp:docPr descr="Home | Avuka-Squad System" id="2118928907" name="image3.png"/>
                  <a:graphic>
                    <a:graphicData uri="http://schemas.openxmlformats.org/drawingml/2006/picture">
                      <pic:pic>
                        <pic:nvPicPr>
                          <pic:cNvPr descr="Home | Avuka-Squad System" id="0" name="image3.png"/>
                          <pic:cNvPicPr preferRelativeResize="0"/>
                        </pic:nvPicPr>
                        <pic:blipFill>
                          <a:blip r:embed="rId10"/>
                          <a:srcRect b="0" l="0" r="0" t="0"/>
                          <a:stretch>
                            <a:fillRect/>
                          </a:stretch>
                        </pic:blipFill>
                        <pic:spPr>
                          <a:xfrm>
                            <a:off x="0" y="0"/>
                            <a:ext cx="219075" cy="219075"/>
                          </a:xfrm>
                          <a:prstGeom prst="rect"/>
                          <a:ln/>
                        </pic:spPr>
                      </pic:pic>
                    </a:graphicData>
                  </a:graphic>
                </wp:anchor>
              </w:drawing>
            </w:r>
          </w:p>
        </w:tc>
        <w:tc>
          <w:tcPr/>
          <w:p w:rsidR="00000000" w:rsidDel="00000000" w:rsidP="00000000" w:rsidRDefault="00000000" w:rsidRPr="00000000" w14:paraId="0000007C">
            <w:pPr>
              <w:spacing w:line="258" w:lineRule="auto"/>
              <w:jc w:val="both"/>
              <w:rPr>
                <w:b w:val="1"/>
                <w:sz w:val="24"/>
                <w:szCs w:val="24"/>
              </w:rPr>
            </w:pPr>
            <w:r w:rsidDel="00000000" w:rsidR="00000000" w:rsidRPr="00000000">
              <w:rPr>
                <w:b w:val="1"/>
                <w:sz w:val="24"/>
                <w:szCs w:val="24"/>
                <w:rtl w:val="0"/>
              </w:rPr>
              <w:t xml:space="preserve">Avuka Squad:</w:t>
            </w:r>
            <w:r w:rsidDel="00000000" w:rsidR="00000000" w:rsidRPr="00000000">
              <w:rPr>
                <w:sz w:val="24"/>
                <w:szCs w:val="24"/>
                <w:rtl w:val="0"/>
              </w:rPr>
              <w:t xml:space="preserve"> System suite was designed and developed to supply a comprehensive location based C2 </w:t>
            </w:r>
            <w:r w:rsidDel="00000000" w:rsidR="00000000" w:rsidRPr="00000000">
              <w:rPr>
                <w:b w:val="1"/>
                <w:sz w:val="24"/>
                <w:szCs w:val="24"/>
                <w:rtl w:val="0"/>
              </w:rPr>
              <w:t xml:space="preserve">[</w:t>
            </w:r>
            <w:r w:rsidDel="00000000" w:rsidR="00000000" w:rsidRPr="00000000">
              <w:rPr>
                <w:rFonts w:ascii="Microsoft Himalaya" w:cs="Microsoft Himalaya" w:eastAsia="Microsoft Himalaya" w:hAnsi="Microsoft Himalaya"/>
                <w:b w:val="1"/>
                <w:sz w:val="24"/>
                <w:szCs w:val="24"/>
                <w:rtl w:val="0"/>
              </w:rPr>
              <w:t xml:space="preserve">*]</w:t>
            </w:r>
            <w:r w:rsidDel="00000000" w:rsidR="00000000" w:rsidRPr="00000000">
              <w:rPr>
                <w:sz w:val="24"/>
                <w:szCs w:val="24"/>
                <w:rtl w:val="0"/>
              </w:rPr>
              <w:t xml:space="preserve"> (Command and Control) solution for organizations with complex security needs. </w:t>
            </w:r>
            <w:r w:rsidDel="00000000" w:rsidR="00000000" w:rsidRPr="00000000">
              <w:rPr>
                <w:b w:val="1"/>
                <w:sz w:val="24"/>
                <w:szCs w:val="24"/>
                <w:rtl w:val="0"/>
              </w:rPr>
              <w:t xml:space="preserve">[7]</w:t>
            </w:r>
          </w:p>
          <w:p w:rsidR="00000000" w:rsidDel="00000000" w:rsidP="00000000" w:rsidRDefault="00000000" w:rsidRPr="00000000" w14:paraId="0000007D">
            <w:pPr>
              <w:jc w:val="both"/>
              <w:rPr/>
            </w:pPr>
            <w:r w:rsidDel="00000000" w:rsidR="00000000" w:rsidRPr="00000000">
              <w:rPr>
                <w:rtl w:val="0"/>
              </w:rPr>
            </w:r>
          </w:p>
        </w:tc>
      </w:tr>
      <w:tr>
        <w:trPr>
          <w:cantSplit w:val="0"/>
          <w:trHeight w:val="291" w:hRule="atLeast"/>
          <w:tblHeader w:val="0"/>
        </w:trPr>
        <w:tc>
          <w:tcPr/>
          <w:p w:rsidR="00000000" w:rsidDel="00000000" w:rsidP="00000000" w:rsidRDefault="00000000" w:rsidRPr="00000000" w14:paraId="0000007E">
            <w:pPr>
              <w:jc w:val="both"/>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9525</wp:posOffset>
                  </wp:positionV>
                  <wp:extent cx="219075" cy="200025"/>
                  <wp:effectExtent b="0" l="0" r="0" t="0"/>
                  <wp:wrapSquare wrapText="bothSides" distB="0" distT="0" distL="114300" distR="114300"/>
                  <wp:docPr descr="לנצח את האירוע עם טכנולוגיה מתקדמת - AVIA SECURITY" id="2118928906" name="image7.jpg"/>
                  <a:graphic>
                    <a:graphicData uri="http://schemas.openxmlformats.org/drawingml/2006/picture">
                      <pic:pic>
                        <pic:nvPicPr>
                          <pic:cNvPr descr="לנצח את האירוע עם טכנולוגיה מתקדמת - AVIA SECURITY" id="0" name="image7.jpg"/>
                          <pic:cNvPicPr preferRelativeResize="0"/>
                        </pic:nvPicPr>
                        <pic:blipFill>
                          <a:blip r:embed="rId11"/>
                          <a:srcRect b="0" l="0" r="0" t="0"/>
                          <a:stretch>
                            <a:fillRect/>
                          </a:stretch>
                        </pic:blipFill>
                        <pic:spPr>
                          <a:xfrm>
                            <a:off x="0" y="0"/>
                            <a:ext cx="219075" cy="200025"/>
                          </a:xfrm>
                          <a:prstGeom prst="rect"/>
                          <a:ln/>
                        </pic:spPr>
                      </pic:pic>
                    </a:graphicData>
                  </a:graphic>
                </wp:anchor>
              </w:drawing>
            </w:r>
          </w:p>
        </w:tc>
        <w:tc>
          <w:tcPr/>
          <w:p w:rsidR="00000000" w:rsidDel="00000000" w:rsidP="00000000" w:rsidRDefault="00000000" w:rsidRPr="00000000" w14:paraId="0000007F">
            <w:pPr>
              <w:jc w:val="both"/>
              <w:rPr>
                <w:b w:val="1"/>
                <w:sz w:val="24"/>
                <w:szCs w:val="24"/>
              </w:rPr>
            </w:pPr>
            <w:r w:rsidDel="00000000" w:rsidR="00000000" w:rsidRPr="00000000">
              <w:rPr>
                <w:b w:val="1"/>
                <w:sz w:val="24"/>
                <w:szCs w:val="24"/>
                <w:rtl w:val="0"/>
              </w:rPr>
              <w:t xml:space="preserve">AVIA:</w:t>
            </w:r>
            <w:r w:rsidDel="00000000" w:rsidR="00000000" w:rsidRPr="00000000">
              <w:rPr>
                <w:sz w:val="24"/>
                <w:szCs w:val="24"/>
                <w:rtl w:val="0"/>
              </w:rPr>
              <w:t xml:space="preserve"> System operates as an emergency population management system that enables control over complex security and civilian events.</w:t>
            </w:r>
            <w:r w:rsidDel="00000000" w:rsidR="00000000" w:rsidRPr="00000000">
              <w:rPr>
                <w:b w:val="1"/>
                <w:sz w:val="24"/>
                <w:szCs w:val="24"/>
                <w:rtl w:val="0"/>
              </w:rPr>
              <w:t xml:space="preserve">[8]</w:t>
            </w:r>
          </w:p>
          <w:p w:rsidR="00000000" w:rsidDel="00000000" w:rsidP="00000000" w:rsidRDefault="00000000" w:rsidRPr="00000000" w14:paraId="00000080">
            <w:pPr>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1">
            <w:pPr>
              <w:jc w:val="both"/>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-9524</wp:posOffset>
                  </wp:positionV>
                  <wp:extent cx="219075" cy="219075"/>
                  <wp:effectExtent b="0" l="0" r="0" t="0"/>
                  <wp:wrapSquare wrapText="bothSides" distB="0" distT="0" distL="114300" distR="114300"/>
                  <wp:docPr descr="‪Zello PTT Walkie Talkie – At the ECOM App Library | Get it here‬‏" id="2118928900" name="image2.png"/>
                  <a:graphic>
                    <a:graphicData uri="http://schemas.openxmlformats.org/drawingml/2006/picture">
                      <pic:pic>
                        <pic:nvPicPr>
                          <pic:cNvPr descr="‪Zello PTT Walkie Talkie – At the ECOM App Library | Get it here‬‏" id="0" name="image2.png"/>
                          <pic:cNvPicPr preferRelativeResize="0"/>
                        </pic:nvPicPr>
                        <pic:blipFill>
                          <a:blip r:embed="rId12"/>
                          <a:srcRect b="0" l="0" r="0" t="0"/>
                          <a:stretch>
                            <a:fillRect/>
                          </a:stretch>
                        </pic:blipFill>
                        <pic:spPr>
                          <a:xfrm>
                            <a:off x="0" y="0"/>
                            <a:ext cx="219075" cy="219075"/>
                          </a:xfrm>
                          <a:prstGeom prst="rect"/>
                          <a:ln/>
                        </pic:spPr>
                      </pic:pic>
                    </a:graphicData>
                  </a:graphic>
                </wp:anchor>
              </w:drawing>
            </w:r>
          </w:p>
        </w:tc>
        <w:tc>
          <w:tcPr/>
          <w:p w:rsidR="00000000" w:rsidDel="00000000" w:rsidP="00000000" w:rsidRDefault="00000000" w:rsidRPr="00000000" w14:paraId="00000082">
            <w:pPr>
              <w:jc w:val="both"/>
              <w:rPr>
                <w:color w:val="000000"/>
              </w:rPr>
            </w:pPr>
            <w:r w:rsidDel="00000000" w:rsidR="00000000" w:rsidRPr="00000000">
              <w:rPr>
                <w:b w:val="1"/>
                <w:sz w:val="24"/>
                <w:szCs w:val="24"/>
                <w:rtl w:val="0"/>
              </w:rPr>
              <w:t xml:space="preserve">Zello:</w:t>
            </w:r>
            <w:r w:rsidDel="00000000" w:rsidR="00000000" w:rsidRPr="00000000">
              <w:rPr>
                <w:sz w:val="24"/>
                <w:szCs w:val="24"/>
                <w:rtl w:val="0"/>
              </w:rPr>
              <w:t xml:space="preserve"> Zello is a modern and customizable walkie-talkie app (and more) that lives on any smart device.</w:t>
            </w:r>
            <w:r w:rsidDel="00000000" w:rsidR="00000000" w:rsidRPr="00000000">
              <w:rPr>
                <w:color w:val="000000"/>
                <w:rtl w:val="0"/>
              </w:rPr>
              <w:t xml:space="preserve">[9]</w:t>
            </w:r>
          </w:p>
        </w:tc>
      </w:tr>
    </w:tbl>
    <w:p w:rsidR="00000000" w:rsidDel="00000000" w:rsidP="00000000" w:rsidRDefault="00000000" w:rsidRPr="00000000" w14:paraId="00000083">
      <w:pPr>
        <w:rPr>
          <w:sz w:val="24"/>
          <w:szCs w:val="24"/>
        </w:rPr>
      </w:pPr>
      <w:r w:rsidDel="00000000" w:rsidR="00000000" w:rsidRPr="00000000">
        <w:rPr>
          <w:b w:val="1"/>
          <w:i w:val="1"/>
          <w:sz w:val="20"/>
          <w:szCs w:val="20"/>
          <w:rtl w:val="0"/>
        </w:rPr>
        <w:t xml:space="preserve">*  - </w:t>
      </w:r>
      <w:r w:rsidDel="00000000" w:rsidR="00000000" w:rsidRPr="00000000">
        <w:rPr>
          <w:i w:val="1"/>
          <w:sz w:val="20"/>
          <w:szCs w:val="20"/>
          <w:rtl w:val="0"/>
        </w:rPr>
        <w:t xml:space="preserve"> </w:t>
      </w:r>
      <w:hyperlink r:id="rId13">
        <w:r w:rsidDel="00000000" w:rsidR="00000000" w:rsidRPr="00000000">
          <w:rPr>
            <w:i w:val="1"/>
            <w:color w:val="1155cc"/>
            <w:sz w:val="18"/>
            <w:szCs w:val="18"/>
            <w:u w:val="single"/>
            <w:rtl w:val="0"/>
          </w:rPr>
          <w:t xml:space="preserve">https://intelligence.airbus.com/industries/defence/c2</w:t>
        </w:r>
      </w:hyperlink>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b w:val="1"/>
          <w:sz w:val="28"/>
          <w:szCs w:val="28"/>
        </w:rPr>
      </w:pPr>
      <w:r w:rsidDel="00000000" w:rsidR="00000000" w:rsidRPr="00000000">
        <w:rPr>
          <w:b w:val="1"/>
          <w:sz w:val="28"/>
          <w:szCs w:val="28"/>
          <w:rtl w:val="0"/>
        </w:rPr>
        <w:t xml:space="preserve">3.2 Existing Application Comparison Table</w:t>
      </w:r>
    </w:p>
    <w:tbl>
      <w:tblPr>
        <w:tblStyle w:val="Table2"/>
        <w:tblpPr w:leftFromText="180" w:rightFromText="180" w:topFromText="0" w:bottomFromText="160" w:vertAnchor="text" w:horzAnchor="text" w:tblpX="-135" w:tblpY="0"/>
        <w:bidiVisual w:val="1"/>
        <w:tblW w:w="9637.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1842"/>
        <w:gridCol w:w="1985"/>
        <w:gridCol w:w="1701"/>
        <w:gridCol w:w="4109"/>
        <w:tblGridChange w:id="0">
          <w:tblGrid>
            <w:gridCol w:w="1842"/>
            <w:gridCol w:w="1985"/>
            <w:gridCol w:w="1701"/>
            <w:gridCol w:w="4109"/>
          </w:tblGrid>
        </w:tblGridChange>
      </w:tblGrid>
      <w:tr>
        <w:trPr>
          <w:cantSplit w:val="0"/>
          <w:trHeight w:val="284" w:hRule="atLeast"/>
          <w:tblHeader w:val="0"/>
        </w:trPr>
        <w:tc>
          <w:tcPr/>
          <w:p w:rsidR="00000000" w:rsidDel="00000000" w:rsidP="00000000" w:rsidRDefault="00000000" w:rsidRPr="00000000" w14:paraId="00000086">
            <w:pPr>
              <w:bidi w:val="1"/>
              <w:jc w:val="center"/>
              <w:rPr>
                <w:b w:val="1"/>
                <w:sz w:val="24"/>
                <w:szCs w:val="24"/>
              </w:rPr>
            </w:pPr>
            <w:r w:rsidDel="00000000" w:rsidR="00000000" w:rsidRPr="00000000">
              <w:rPr>
                <w:b w:val="1"/>
                <w:sz w:val="24"/>
                <w:szCs w:val="24"/>
                <w:rtl w:val="0"/>
              </w:rPr>
              <w:t xml:space="preserve">Avuka </w:t>
            </w:r>
            <w:r w:rsidDel="00000000" w:rsidR="00000000" w:rsidRPr="00000000">
              <w:rPr>
                <w:b w:val="1"/>
                <w:sz w:val="24"/>
                <w:szCs w:val="24"/>
                <w:rtl w:val="0"/>
              </w:rPr>
              <w:t xml:space="preserve">Squad</w:t>
            </w:r>
            <w:r w:rsidDel="00000000" w:rsidR="00000000" w:rsidRPr="00000000">
              <w:rPr>
                <w:rtl w:val="0"/>
              </w:rPr>
            </w:r>
          </w:p>
        </w:tc>
        <w:tc>
          <w:tcPr/>
          <w:p w:rsidR="00000000" w:rsidDel="00000000" w:rsidP="00000000" w:rsidRDefault="00000000" w:rsidRPr="00000000" w14:paraId="00000087">
            <w:pPr>
              <w:bidi w:val="1"/>
              <w:jc w:val="center"/>
              <w:rPr>
                <w:b w:val="1"/>
                <w:sz w:val="24"/>
                <w:szCs w:val="24"/>
              </w:rPr>
            </w:pPr>
            <w:r w:rsidDel="00000000" w:rsidR="00000000" w:rsidRPr="00000000">
              <w:rPr>
                <w:b w:val="1"/>
                <w:sz w:val="24"/>
                <w:szCs w:val="24"/>
                <w:rtl w:val="0"/>
              </w:rPr>
              <w:t xml:space="preserve">Zello</w:t>
            </w:r>
          </w:p>
        </w:tc>
        <w:tc>
          <w:tcPr/>
          <w:p w:rsidR="00000000" w:rsidDel="00000000" w:rsidP="00000000" w:rsidRDefault="00000000" w:rsidRPr="00000000" w14:paraId="00000088">
            <w:pPr>
              <w:bidi w:val="1"/>
              <w:jc w:val="center"/>
              <w:rPr>
                <w:b w:val="1"/>
                <w:sz w:val="24"/>
                <w:szCs w:val="24"/>
              </w:rPr>
            </w:pPr>
            <w:r w:rsidDel="00000000" w:rsidR="00000000" w:rsidRPr="00000000">
              <w:rPr>
                <w:b w:val="1"/>
                <w:sz w:val="24"/>
                <w:szCs w:val="24"/>
                <w:rtl w:val="0"/>
              </w:rPr>
              <w:t xml:space="preserve">AVIA</w:t>
            </w:r>
          </w:p>
        </w:tc>
        <w:tc>
          <w:tcPr/>
          <w:p w:rsidR="00000000" w:rsidDel="00000000" w:rsidP="00000000" w:rsidRDefault="00000000" w:rsidRPr="00000000" w14:paraId="00000089">
            <w:pPr>
              <w:bidi w:val="1"/>
              <w:jc w:val="center"/>
              <w:rPr>
                <w:b w:val="1"/>
                <w:sz w:val="24"/>
                <w:szCs w:val="24"/>
              </w:rPr>
            </w:pPr>
            <w:r w:rsidDel="00000000" w:rsidR="00000000" w:rsidRPr="00000000">
              <w:rPr>
                <w:b w:val="1"/>
                <w:sz w:val="24"/>
                <w:szCs w:val="24"/>
                <w:rtl w:val="0"/>
              </w:rPr>
              <w:t xml:space="preserve">Feature</w:t>
            </w:r>
          </w:p>
        </w:tc>
      </w:tr>
      <w:tr>
        <w:trPr>
          <w:cantSplit w:val="0"/>
          <w:trHeight w:val="284" w:hRule="atLeast"/>
          <w:tblHeader w:val="0"/>
        </w:trPr>
        <w:tc>
          <w:tcPr/>
          <w:p w:rsidR="00000000" w:rsidDel="00000000" w:rsidP="00000000" w:rsidRDefault="00000000" w:rsidRPr="00000000" w14:paraId="0000008A">
            <w:pPr>
              <w:bidi w:val="1"/>
              <w:jc w:val="center"/>
              <w:rPr>
                <w:color w:val="ff0000"/>
                <w:sz w:val="24"/>
                <w:szCs w:val="24"/>
              </w:rPr>
            </w:pPr>
            <w:r w:rsidDel="00000000" w:rsidR="00000000" w:rsidRPr="00000000">
              <w:rPr>
                <w:rtl w:val="0"/>
              </w:rPr>
            </w:r>
          </w:p>
        </w:tc>
        <w:tc>
          <w:tcPr/>
          <w:p w:rsidR="00000000" w:rsidDel="00000000" w:rsidP="00000000" w:rsidRDefault="00000000" w:rsidRPr="00000000" w14:paraId="0000008B">
            <w:pPr>
              <w:bidi w:val="1"/>
              <w:jc w:val="center"/>
              <w:rPr>
                <w:sz w:val="24"/>
                <w:szCs w:val="24"/>
              </w:rPr>
            </w:pPr>
            <w:sdt>
              <w:sdtPr>
                <w:tag w:val="goog_rdk_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8C">
            <w:pPr>
              <w:bidi w:val="1"/>
              <w:jc w:val="center"/>
              <w:rPr>
                <w:sz w:val="24"/>
                <w:szCs w:val="24"/>
              </w:rPr>
            </w:pPr>
            <w:sdt>
              <w:sdtPr>
                <w:tag w:val="goog_rdk_2"/>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8D">
            <w:pPr>
              <w:bidi w:val="1"/>
              <w:jc w:val="right"/>
              <w:rPr>
                <w:sz w:val="24"/>
                <w:szCs w:val="24"/>
              </w:rPr>
            </w:pPr>
            <w:r w:rsidDel="00000000" w:rsidR="00000000" w:rsidRPr="00000000">
              <w:rPr>
                <w:sz w:val="24"/>
                <w:szCs w:val="24"/>
                <w:rtl w:val="0"/>
              </w:rPr>
              <w:t xml:space="preserve">IOS Support</w:t>
            </w:r>
          </w:p>
        </w:tc>
      </w:tr>
      <w:tr>
        <w:trPr>
          <w:cantSplit w:val="0"/>
          <w:trHeight w:val="284" w:hRule="atLeast"/>
          <w:tblHeader w:val="0"/>
        </w:trPr>
        <w:tc>
          <w:tcPr/>
          <w:p w:rsidR="00000000" w:rsidDel="00000000" w:rsidP="00000000" w:rsidRDefault="00000000" w:rsidRPr="00000000" w14:paraId="0000008E">
            <w:pPr>
              <w:bidi w:val="1"/>
              <w:jc w:val="center"/>
              <w:rPr>
                <w:sz w:val="24"/>
                <w:szCs w:val="24"/>
              </w:rPr>
            </w:pPr>
            <w:sdt>
              <w:sdtPr>
                <w:tag w:val="goog_rdk_3"/>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8F">
            <w:pPr>
              <w:bidi w:val="1"/>
              <w:jc w:val="center"/>
              <w:rPr>
                <w:sz w:val="24"/>
                <w:szCs w:val="24"/>
              </w:rPr>
            </w:pPr>
            <w:sdt>
              <w:sdtPr>
                <w:tag w:val="goog_rdk_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90">
            <w:pPr>
              <w:bidi w:val="1"/>
              <w:jc w:val="center"/>
              <w:rPr>
                <w:sz w:val="24"/>
                <w:szCs w:val="24"/>
              </w:rPr>
            </w:pPr>
            <w:sdt>
              <w:sdtPr>
                <w:tag w:val="goog_rdk_5"/>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91">
            <w:pPr>
              <w:bidi w:val="1"/>
              <w:jc w:val="right"/>
              <w:rPr>
                <w:sz w:val="24"/>
                <w:szCs w:val="24"/>
              </w:rPr>
            </w:pPr>
            <w:r w:rsidDel="00000000" w:rsidR="00000000" w:rsidRPr="00000000">
              <w:rPr>
                <w:sz w:val="24"/>
                <w:szCs w:val="24"/>
                <w:rtl w:val="0"/>
              </w:rPr>
              <w:t xml:space="preserve">Android Support</w:t>
            </w:r>
          </w:p>
        </w:tc>
      </w:tr>
      <w:tr>
        <w:trPr>
          <w:cantSplit w:val="0"/>
          <w:trHeight w:val="284" w:hRule="atLeast"/>
          <w:tblHeader w:val="0"/>
        </w:trPr>
        <w:tc>
          <w:tcPr/>
          <w:p w:rsidR="00000000" w:rsidDel="00000000" w:rsidP="00000000" w:rsidRDefault="00000000" w:rsidRPr="00000000" w14:paraId="00000092">
            <w:pPr>
              <w:bidi w:val="1"/>
              <w:jc w:val="center"/>
              <w:rPr>
                <w:sz w:val="24"/>
                <w:szCs w:val="24"/>
              </w:rPr>
            </w:pPr>
            <w:r w:rsidDel="00000000" w:rsidR="00000000" w:rsidRPr="00000000">
              <w:rPr>
                <w:rtl w:val="0"/>
              </w:rPr>
            </w:r>
          </w:p>
        </w:tc>
        <w:tc>
          <w:tcPr/>
          <w:p w:rsidR="00000000" w:rsidDel="00000000" w:rsidP="00000000" w:rsidRDefault="00000000" w:rsidRPr="00000000" w14:paraId="00000093">
            <w:pPr>
              <w:bidi w:val="1"/>
              <w:jc w:val="center"/>
              <w:rPr>
                <w:sz w:val="24"/>
                <w:szCs w:val="24"/>
              </w:rPr>
            </w:pPr>
            <w:sdt>
              <w:sdtPr>
                <w:tag w:val="goog_rdk_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94">
            <w:pPr>
              <w:bidi w:val="1"/>
              <w:jc w:val="center"/>
              <w:rPr>
                <w:sz w:val="24"/>
                <w:szCs w:val="24"/>
              </w:rPr>
            </w:pPr>
            <w:sdt>
              <w:sdtPr>
                <w:tag w:val="goog_rdk_7"/>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95">
            <w:pPr>
              <w:bidi w:val="1"/>
              <w:jc w:val="right"/>
              <w:rPr>
                <w:sz w:val="24"/>
                <w:szCs w:val="24"/>
              </w:rPr>
            </w:pPr>
            <w:r w:rsidDel="00000000" w:rsidR="00000000" w:rsidRPr="00000000">
              <w:rPr>
                <w:sz w:val="24"/>
                <w:szCs w:val="24"/>
                <w:rtl w:val="0"/>
              </w:rPr>
              <w:t xml:space="preserve">Web/PC Support</w:t>
            </w:r>
          </w:p>
        </w:tc>
      </w:tr>
      <w:tr>
        <w:trPr>
          <w:cantSplit w:val="0"/>
          <w:trHeight w:val="284" w:hRule="atLeast"/>
          <w:tblHeader w:val="0"/>
        </w:trPr>
        <w:tc>
          <w:tcPr/>
          <w:p w:rsidR="00000000" w:rsidDel="00000000" w:rsidP="00000000" w:rsidRDefault="00000000" w:rsidRPr="00000000" w14:paraId="00000096">
            <w:pPr>
              <w:bidi w:val="1"/>
              <w:jc w:val="center"/>
              <w:rPr>
                <w:sz w:val="24"/>
                <w:szCs w:val="24"/>
              </w:rPr>
            </w:pPr>
            <w:sdt>
              <w:sdtPr>
                <w:tag w:val="goog_rdk_8"/>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97">
            <w:pPr>
              <w:bidi w:val="1"/>
              <w:jc w:val="center"/>
              <w:rPr>
                <w:sz w:val="24"/>
                <w:szCs w:val="24"/>
              </w:rPr>
            </w:pPr>
            <w:r w:rsidDel="00000000" w:rsidR="00000000" w:rsidRPr="00000000">
              <w:rPr>
                <w:rtl w:val="0"/>
              </w:rPr>
            </w:r>
          </w:p>
        </w:tc>
        <w:tc>
          <w:tcPr/>
          <w:p w:rsidR="00000000" w:rsidDel="00000000" w:rsidP="00000000" w:rsidRDefault="00000000" w:rsidRPr="00000000" w14:paraId="00000098">
            <w:pPr>
              <w:bidi w:val="1"/>
              <w:jc w:val="center"/>
              <w:rPr>
                <w:sz w:val="24"/>
                <w:szCs w:val="24"/>
              </w:rPr>
            </w:pPr>
            <w:sdt>
              <w:sdtPr>
                <w:tag w:val="goog_rdk_9"/>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99">
            <w:pPr>
              <w:bidi w:val="1"/>
              <w:jc w:val="right"/>
              <w:rPr>
                <w:sz w:val="24"/>
                <w:szCs w:val="24"/>
              </w:rPr>
            </w:pPr>
            <w:r w:rsidDel="00000000" w:rsidR="00000000" w:rsidRPr="00000000">
              <w:rPr>
                <w:sz w:val="24"/>
                <w:szCs w:val="24"/>
                <w:rtl w:val="0"/>
              </w:rPr>
              <w:t xml:space="preserve">Management App</w:t>
            </w:r>
          </w:p>
        </w:tc>
      </w:tr>
      <w:tr>
        <w:trPr>
          <w:cantSplit w:val="0"/>
          <w:trHeight w:val="284" w:hRule="atLeast"/>
          <w:tblHeader w:val="0"/>
        </w:trPr>
        <w:tc>
          <w:tcPr/>
          <w:p w:rsidR="00000000" w:rsidDel="00000000" w:rsidP="00000000" w:rsidRDefault="00000000" w:rsidRPr="00000000" w14:paraId="0000009A">
            <w:pPr>
              <w:bidi w:val="1"/>
              <w:jc w:val="center"/>
              <w:rPr>
                <w:sz w:val="24"/>
                <w:szCs w:val="24"/>
              </w:rPr>
            </w:pPr>
            <w:r w:rsidDel="00000000" w:rsidR="00000000" w:rsidRPr="00000000">
              <w:rPr>
                <w:rtl w:val="0"/>
              </w:rPr>
            </w:r>
          </w:p>
        </w:tc>
        <w:tc>
          <w:tcPr/>
          <w:p w:rsidR="00000000" w:rsidDel="00000000" w:rsidP="00000000" w:rsidRDefault="00000000" w:rsidRPr="00000000" w14:paraId="0000009B">
            <w:pPr>
              <w:bidi w:val="1"/>
              <w:jc w:val="center"/>
              <w:rPr>
                <w:sz w:val="24"/>
                <w:szCs w:val="24"/>
              </w:rPr>
            </w:pPr>
            <w:sdt>
              <w:sdtPr>
                <w:tag w:val="goog_rdk_1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9C">
            <w:pPr>
              <w:bidi w:val="1"/>
              <w:jc w:val="center"/>
              <w:rPr>
                <w:sz w:val="24"/>
                <w:szCs w:val="24"/>
              </w:rPr>
            </w:pPr>
            <w:sdt>
              <w:sdtPr>
                <w:tag w:val="goog_rdk_1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9D">
            <w:pPr>
              <w:bidi w:val="1"/>
              <w:jc w:val="right"/>
              <w:rPr>
                <w:sz w:val="24"/>
                <w:szCs w:val="24"/>
              </w:rPr>
            </w:pPr>
            <w:r w:rsidDel="00000000" w:rsidR="00000000" w:rsidRPr="00000000">
              <w:rPr>
                <w:sz w:val="24"/>
                <w:szCs w:val="24"/>
                <w:rtl w:val="0"/>
              </w:rPr>
              <w:t xml:space="preserve">Resident's App</w:t>
            </w:r>
          </w:p>
        </w:tc>
      </w:tr>
      <w:tr>
        <w:trPr>
          <w:cantSplit w:val="0"/>
          <w:trHeight w:val="284" w:hRule="atLeast"/>
          <w:tblHeader w:val="0"/>
        </w:trPr>
        <w:tc>
          <w:tcPr/>
          <w:p w:rsidR="00000000" w:rsidDel="00000000" w:rsidP="00000000" w:rsidRDefault="00000000" w:rsidRPr="00000000" w14:paraId="0000009E">
            <w:pPr>
              <w:bidi w:val="1"/>
              <w:jc w:val="center"/>
              <w:rPr>
                <w:sz w:val="24"/>
                <w:szCs w:val="24"/>
              </w:rPr>
            </w:pPr>
            <w:r w:rsidDel="00000000" w:rsidR="00000000" w:rsidRPr="00000000">
              <w:rPr>
                <w:rtl w:val="0"/>
              </w:rPr>
            </w:r>
          </w:p>
        </w:tc>
        <w:tc>
          <w:tcPr/>
          <w:p w:rsidR="00000000" w:rsidDel="00000000" w:rsidP="00000000" w:rsidRDefault="00000000" w:rsidRPr="00000000" w14:paraId="0000009F">
            <w:pPr>
              <w:bidi w:val="1"/>
              <w:jc w:val="center"/>
              <w:rPr>
                <w:sz w:val="24"/>
                <w:szCs w:val="24"/>
              </w:rPr>
            </w:pPr>
            <w:r w:rsidDel="00000000" w:rsidR="00000000" w:rsidRPr="00000000">
              <w:rPr>
                <w:rtl w:val="0"/>
              </w:rPr>
            </w:r>
          </w:p>
        </w:tc>
        <w:tc>
          <w:tcPr/>
          <w:p w:rsidR="00000000" w:rsidDel="00000000" w:rsidP="00000000" w:rsidRDefault="00000000" w:rsidRPr="00000000" w14:paraId="000000A0">
            <w:pPr>
              <w:bidi w:val="1"/>
              <w:jc w:val="center"/>
              <w:rPr>
                <w:sz w:val="24"/>
                <w:szCs w:val="24"/>
              </w:rPr>
            </w:pPr>
            <w:sdt>
              <w:sdtPr>
                <w:tag w:val="goog_rdk_12"/>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A1">
            <w:pPr>
              <w:bidi w:val="1"/>
              <w:jc w:val="right"/>
              <w:rPr>
                <w:sz w:val="24"/>
                <w:szCs w:val="24"/>
              </w:rPr>
            </w:pPr>
            <w:r w:rsidDel="00000000" w:rsidR="00000000" w:rsidRPr="00000000">
              <w:rPr>
                <w:sz w:val="24"/>
                <w:szCs w:val="24"/>
                <w:rtl w:val="0"/>
              </w:rPr>
              <w:t xml:space="preserve">Wellness Check</w:t>
            </w:r>
          </w:p>
        </w:tc>
      </w:tr>
      <w:tr>
        <w:trPr>
          <w:cantSplit w:val="0"/>
          <w:trHeight w:val="59" w:hRule="atLeast"/>
          <w:tblHeader w:val="0"/>
        </w:trPr>
        <w:tc>
          <w:tcPr/>
          <w:p w:rsidR="00000000" w:rsidDel="00000000" w:rsidP="00000000" w:rsidRDefault="00000000" w:rsidRPr="00000000" w14:paraId="000000A2">
            <w:pPr>
              <w:bidi w:val="1"/>
              <w:jc w:val="center"/>
              <w:rPr>
                <w:sz w:val="24"/>
                <w:szCs w:val="24"/>
              </w:rPr>
            </w:pPr>
            <w:r w:rsidDel="00000000" w:rsidR="00000000" w:rsidRPr="00000000">
              <w:rPr>
                <w:rtl w:val="0"/>
              </w:rPr>
            </w:r>
          </w:p>
        </w:tc>
        <w:tc>
          <w:tcPr/>
          <w:p w:rsidR="00000000" w:rsidDel="00000000" w:rsidP="00000000" w:rsidRDefault="00000000" w:rsidRPr="00000000" w14:paraId="000000A3">
            <w:pPr>
              <w:bidi w:val="1"/>
              <w:jc w:val="center"/>
              <w:rPr>
                <w:sz w:val="24"/>
                <w:szCs w:val="24"/>
              </w:rPr>
            </w:pPr>
            <w:r w:rsidDel="00000000" w:rsidR="00000000" w:rsidRPr="00000000">
              <w:rPr>
                <w:rtl w:val="0"/>
              </w:rPr>
            </w:r>
          </w:p>
        </w:tc>
        <w:tc>
          <w:tcPr/>
          <w:p w:rsidR="00000000" w:rsidDel="00000000" w:rsidP="00000000" w:rsidRDefault="00000000" w:rsidRPr="00000000" w14:paraId="000000A4">
            <w:pPr>
              <w:bidi w:val="1"/>
              <w:jc w:val="center"/>
              <w:rPr>
                <w:sz w:val="24"/>
                <w:szCs w:val="24"/>
              </w:rPr>
            </w:pPr>
            <w:r w:rsidDel="00000000" w:rsidR="00000000" w:rsidRPr="00000000">
              <w:rPr>
                <w:rtl w:val="0"/>
              </w:rPr>
            </w:r>
          </w:p>
        </w:tc>
        <w:tc>
          <w:tcPr/>
          <w:p w:rsidR="00000000" w:rsidDel="00000000" w:rsidP="00000000" w:rsidRDefault="00000000" w:rsidRPr="00000000" w14:paraId="000000A5">
            <w:pPr>
              <w:bidi w:val="1"/>
              <w:jc w:val="right"/>
              <w:rPr>
                <w:sz w:val="24"/>
                <w:szCs w:val="24"/>
              </w:rPr>
            </w:pPr>
            <w:r w:rsidDel="00000000" w:rsidR="00000000" w:rsidRPr="00000000">
              <w:rPr>
                <w:sz w:val="24"/>
                <w:szCs w:val="24"/>
                <w:rtl w:val="0"/>
              </w:rPr>
              <w:t xml:space="preserve">Automatic Dialing Emergency Services</w:t>
            </w:r>
          </w:p>
        </w:tc>
      </w:tr>
      <w:tr>
        <w:trPr>
          <w:cantSplit w:val="0"/>
          <w:trHeight w:val="284" w:hRule="atLeast"/>
          <w:tblHeader w:val="0"/>
        </w:trPr>
        <w:tc>
          <w:tcPr/>
          <w:p w:rsidR="00000000" w:rsidDel="00000000" w:rsidP="00000000" w:rsidRDefault="00000000" w:rsidRPr="00000000" w14:paraId="000000A6">
            <w:pPr>
              <w:bidi w:val="1"/>
              <w:jc w:val="center"/>
              <w:rPr>
                <w:sz w:val="24"/>
                <w:szCs w:val="24"/>
              </w:rPr>
            </w:pPr>
            <w:sdt>
              <w:sdtPr>
                <w:tag w:val="goog_rdk_1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A7">
            <w:pPr>
              <w:bidi w:val="1"/>
              <w:jc w:val="center"/>
              <w:rPr>
                <w:sz w:val="24"/>
                <w:szCs w:val="24"/>
              </w:rPr>
            </w:pPr>
            <w:r w:rsidDel="00000000" w:rsidR="00000000" w:rsidRPr="00000000">
              <w:rPr>
                <w:rtl w:val="0"/>
              </w:rPr>
            </w:r>
          </w:p>
        </w:tc>
        <w:tc>
          <w:tcPr/>
          <w:p w:rsidR="00000000" w:rsidDel="00000000" w:rsidP="00000000" w:rsidRDefault="00000000" w:rsidRPr="00000000" w14:paraId="000000A8">
            <w:pPr>
              <w:bidi w:val="1"/>
              <w:jc w:val="center"/>
              <w:rPr>
                <w:sz w:val="24"/>
                <w:szCs w:val="24"/>
              </w:rPr>
            </w:pPr>
            <w:sdt>
              <w:sdtPr>
                <w:tag w:val="goog_rdk_14"/>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A9">
            <w:pPr>
              <w:bidi w:val="1"/>
              <w:jc w:val="right"/>
              <w:rPr>
                <w:sz w:val="24"/>
                <w:szCs w:val="24"/>
              </w:rPr>
            </w:pPr>
            <w:r w:rsidDel="00000000" w:rsidR="00000000" w:rsidRPr="00000000">
              <w:rPr>
                <w:sz w:val="24"/>
                <w:szCs w:val="24"/>
                <w:rtl w:val="0"/>
              </w:rPr>
              <w:t xml:space="preserve">Google Maps</w:t>
            </w:r>
          </w:p>
        </w:tc>
      </w:tr>
      <w:tr>
        <w:trPr>
          <w:cantSplit w:val="0"/>
          <w:trHeight w:val="284" w:hRule="atLeast"/>
          <w:tblHeader w:val="0"/>
        </w:trPr>
        <w:tc>
          <w:tcPr/>
          <w:p w:rsidR="00000000" w:rsidDel="00000000" w:rsidP="00000000" w:rsidRDefault="00000000" w:rsidRPr="00000000" w14:paraId="000000AA">
            <w:pPr>
              <w:bidi w:val="1"/>
              <w:jc w:val="center"/>
              <w:rPr>
                <w:sz w:val="24"/>
                <w:szCs w:val="24"/>
              </w:rPr>
            </w:pPr>
            <w:sdt>
              <w:sdtPr>
                <w:tag w:val="goog_rdk_1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AB">
            <w:pPr>
              <w:bidi w:val="1"/>
              <w:jc w:val="center"/>
              <w:rPr>
                <w:sz w:val="24"/>
                <w:szCs w:val="24"/>
              </w:rPr>
            </w:pPr>
            <w:r w:rsidDel="00000000" w:rsidR="00000000" w:rsidRPr="00000000">
              <w:rPr>
                <w:rtl w:val="0"/>
              </w:rPr>
            </w:r>
          </w:p>
        </w:tc>
        <w:tc>
          <w:tcPr/>
          <w:p w:rsidR="00000000" w:rsidDel="00000000" w:rsidP="00000000" w:rsidRDefault="00000000" w:rsidRPr="00000000" w14:paraId="000000AC">
            <w:pPr>
              <w:bidi w:val="1"/>
              <w:jc w:val="center"/>
              <w:rPr>
                <w:sz w:val="24"/>
                <w:szCs w:val="24"/>
              </w:rPr>
            </w:pPr>
            <w:sdt>
              <w:sdtPr>
                <w:tag w:val="goog_rdk_16"/>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AD">
            <w:pPr>
              <w:bidi w:val="1"/>
              <w:jc w:val="right"/>
              <w:rPr>
                <w:sz w:val="24"/>
                <w:szCs w:val="24"/>
              </w:rPr>
            </w:pPr>
            <w:r w:rsidDel="00000000" w:rsidR="00000000" w:rsidRPr="00000000">
              <w:rPr>
                <w:sz w:val="24"/>
                <w:szCs w:val="24"/>
                <w:rtl w:val="0"/>
              </w:rPr>
              <w:t xml:space="preserve">Dynamic Map</w:t>
            </w:r>
          </w:p>
        </w:tc>
      </w:tr>
      <w:tr>
        <w:trPr>
          <w:cantSplit w:val="0"/>
          <w:trHeight w:val="284" w:hRule="atLeast"/>
          <w:tblHeader w:val="0"/>
        </w:trPr>
        <w:tc>
          <w:tcPr/>
          <w:p w:rsidR="00000000" w:rsidDel="00000000" w:rsidP="00000000" w:rsidRDefault="00000000" w:rsidRPr="00000000" w14:paraId="000000AE">
            <w:pPr>
              <w:bidi w:val="1"/>
              <w:jc w:val="center"/>
              <w:rPr>
                <w:sz w:val="24"/>
                <w:szCs w:val="24"/>
              </w:rPr>
            </w:pPr>
            <w:sdt>
              <w:sdtPr>
                <w:tag w:val="goog_rdk_1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AF">
            <w:pPr>
              <w:bidi w:val="1"/>
              <w:jc w:val="center"/>
              <w:rPr>
                <w:sz w:val="24"/>
                <w:szCs w:val="24"/>
              </w:rPr>
            </w:pPr>
            <w:r w:rsidDel="00000000" w:rsidR="00000000" w:rsidRPr="00000000">
              <w:rPr>
                <w:rtl w:val="0"/>
              </w:rPr>
            </w:r>
          </w:p>
        </w:tc>
        <w:tc>
          <w:tcPr/>
          <w:p w:rsidR="00000000" w:rsidDel="00000000" w:rsidP="00000000" w:rsidRDefault="00000000" w:rsidRPr="00000000" w14:paraId="000000B0">
            <w:pPr>
              <w:bidi w:val="1"/>
              <w:jc w:val="center"/>
              <w:rPr>
                <w:sz w:val="24"/>
                <w:szCs w:val="24"/>
              </w:rPr>
            </w:pPr>
            <w:sdt>
              <w:sdtPr>
                <w:tag w:val="goog_rdk_18"/>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B1">
            <w:pPr>
              <w:bidi w:val="1"/>
              <w:jc w:val="right"/>
              <w:rPr>
                <w:sz w:val="24"/>
                <w:szCs w:val="24"/>
              </w:rPr>
            </w:pPr>
            <w:r w:rsidDel="00000000" w:rsidR="00000000" w:rsidRPr="00000000">
              <w:rPr>
                <w:sz w:val="24"/>
                <w:szCs w:val="24"/>
                <w:rtl w:val="0"/>
              </w:rPr>
              <w:t xml:space="preserve">GPS Tracking</w:t>
            </w:r>
          </w:p>
        </w:tc>
      </w:tr>
      <w:tr>
        <w:trPr>
          <w:cantSplit w:val="0"/>
          <w:trHeight w:val="284" w:hRule="atLeast"/>
          <w:tblHeader w:val="0"/>
        </w:trPr>
        <w:tc>
          <w:tcPr/>
          <w:p w:rsidR="00000000" w:rsidDel="00000000" w:rsidP="00000000" w:rsidRDefault="00000000" w:rsidRPr="00000000" w14:paraId="000000B2">
            <w:pPr>
              <w:bidi w:val="1"/>
              <w:jc w:val="center"/>
              <w:rPr>
                <w:sz w:val="24"/>
                <w:szCs w:val="24"/>
              </w:rPr>
            </w:pPr>
            <w:sdt>
              <w:sdtPr>
                <w:tag w:val="goog_rdk_1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B3">
            <w:pPr>
              <w:bidi w:val="1"/>
              <w:jc w:val="center"/>
              <w:rPr>
                <w:sz w:val="24"/>
                <w:szCs w:val="24"/>
              </w:rPr>
            </w:pPr>
            <w:r w:rsidDel="00000000" w:rsidR="00000000" w:rsidRPr="00000000">
              <w:rPr>
                <w:rtl w:val="0"/>
              </w:rPr>
            </w:r>
          </w:p>
        </w:tc>
        <w:tc>
          <w:tcPr/>
          <w:p w:rsidR="00000000" w:rsidDel="00000000" w:rsidP="00000000" w:rsidRDefault="00000000" w:rsidRPr="00000000" w14:paraId="000000B4">
            <w:pPr>
              <w:bidi w:val="1"/>
              <w:jc w:val="center"/>
              <w:rPr>
                <w:sz w:val="24"/>
                <w:szCs w:val="24"/>
              </w:rPr>
            </w:pPr>
            <w:r w:rsidDel="00000000" w:rsidR="00000000" w:rsidRPr="00000000">
              <w:rPr>
                <w:rtl w:val="0"/>
              </w:rPr>
            </w:r>
          </w:p>
        </w:tc>
        <w:tc>
          <w:tcPr/>
          <w:p w:rsidR="00000000" w:rsidDel="00000000" w:rsidP="00000000" w:rsidRDefault="00000000" w:rsidRPr="00000000" w14:paraId="000000B5">
            <w:pPr>
              <w:bidi w:val="1"/>
              <w:jc w:val="right"/>
              <w:rPr>
                <w:sz w:val="24"/>
                <w:szCs w:val="24"/>
              </w:rPr>
            </w:pPr>
            <w:r w:rsidDel="00000000" w:rsidR="00000000" w:rsidRPr="00000000">
              <w:rPr>
                <w:sz w:val="24"/>
                <w:szCs w:val="24"/>
                <w:rtl w:val="0"/>
              </w:rPr>
              <w:t xml:space="preserve">Sectors In Map</w:t>
            </w:r>
          </w:p>
        </w:tc>
      </w:tr>
      <w:tr>
        <w:trPr>
          <w:cantSplit w:val="0"/>
          <w:trHeight w:val="284" w:hRule="atLeast"/>
          <w:tblHeader w:val="0"/>
        </w:trPr>
        <w:tc>
          <w:tcPr/>
          <w:p w:rsidR="00000000" w:rsidDel="00000000" w:rsidP="00000000" w:rsidRDefault="00000000" w:rsidRPr="00000000" w14:paraId="000000B6">
            <w:pPr>
              <w:bidi w:val="1"/>
              <w:jc w:val="center"/>
              <w:rPr>
                <w:sz w:val="24"/>
                <w:szCs w:val="24"/>
              </w:rPr>
            </w:pPr>
            <w:sdt>
              <w:sdtPr>
                <w:tag w:val="goog_rdk_2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B7">
            <w:pPr>
              <w:bidi w:val="1"/>
              <w:rPr>
                <w:sz w:val="24"/>
                <w:szCs w:val="24"/>
              </w:rPr>
            </w:pPr>
            <w:r w:rsidDel="00000000" w:rsidR="00000000" w:rsidRPr="00000000">
              <w:rPr>
                <w:rtl w:val="0"/>
              </w:rPr>
            </w:r>
          </w:p>
        </w:tc>
        <w:tc>
          <w:tcPr/>
          <w:p w:rsidR="00000000" w:rsidDel="00000000" w:rsidP="00000000" w:rsidRDefault="00000000" w:rsidRPr="00000000" w14:paraId="000000B8">
            <w:pPr>
              <w:bidi w:val="1"/>
              <w:jc w:val="center"/>
              <w:rPr>
                <w:sz w:val="24"/>
                <w:szCs w:val="24"/>
              </w:rPr>
            </w:pPr>
            <w:r w:rsidDel="00000000" w:rsidR="00000000" w:rsidRPr="00000000">
              <w:rPr>
                <w:rtl w:val="0"/>
              </w:rPr>
            </w:r>
          </w:p>
        </w:tc>
        <w:tc>
          <w:tcPr/>
          <w:p w:rsidR="00000000" w:rsidDel="00000000" w:rsidP="00000000" w:rsidRDefault="00000000" w:rsidRPr="00000000" w14:paraId="000000B9">
            <w:pPr>
              <w:bidi w:val="1"/>
              <w:jc w:val="right"/>
              <w:rPr>
                <w:sz w:val="24"/>
                <w:szCs w:val="24"/>
              </w:rPr>
            </w:pPr>
            <w:r w:rsidDel="00000000" w:rsidR="00000000" w:rsidRPr="00000000">
              <w:rPr>
                <w:sz w:val="24"/>
                <w:szCs w:val="24"/>
                <w:rtl w:val="0"/>
              </w:rPr>
              <w:t xml:space="preserve">Freehand Marking</w:t>
            </w:r>
          </w:p>
        </w:tc>
      </w:tr>
      <w:tr>
        <w:trPr>
          <w:cantSplit w:val="0"/>
          <w:trHeight w:val="284" w:hRule="atLeast"/>
          <w:tblHeader w:val="0"/>
        </w:trPr>
        <w:tc>
          <w:tcPr/>
          <w:p w:rsidR="00000000" w:rsidDel="00000000" w:rsidP="00000000" w:rsidRDefault="00000000" w:rsidRPr="00000000" w14:paraId="000000BA">
            <w:pPr>
              <w:bidi w:val="1"/>
              <w:jc w:val="center"/>
              <w:rPr>
                <w:sz w:val="24"/>
                <w:szCs w:val="24"/>
              </w:rPr>
            </w:pPr>
            <w:sdt>
              <w:sdtPr>
                <w:tag w:val="goog_rdk_2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BB">
            <w:pPr>
              <w:bidi w:val="1"/>
              <w:jc w:val="center"/>
              <w:rPr>
                <w:sz w:val="24"/>
                <w:szCs w:val="24"/>
              </w:rPr>
            </w:pPr>
            <w:r w:rsidDel="00000000" w:rsidR="00000000" w:rsidRPr="00000000">
              <w:rPr>
                <w:rtl w:val="0"/>
              </w:rPr>
            </w:r>
          </w:p>
        </w:tc>
        <w:tc>
          <w:tcPr/>
          <w:p w:rsidR="00000000" w:rsidDel="00000000" w:rsidP="00000000" w:rsidRDefault="00000000" w:rsidRPr="00000000" w14:paraId="000000BC">
            <w:pPr>
              <w:bidi w:val="1"/>
              <w:jc w:val="center"/>
              <w:rPr>
                <w:sz w:val="24"/>
                <w:szCs w:val="24"/>
              </w:rPr>
            </w:pPr>
            <w:r w:rsidDel="00000000" w:rsidR="00000000" w:rsidRPr="00000000">
              <w:rPr>
                <w:rtl w:val="0"/>
              </w:rPr>
            </w:r>
          </w:p>
        </w:tc>
        <w:tc>
          <w:tcPr/>
          <w:p w:rsidR="00000000" w:rsidDel="00000000" w:rsidP="00000000" w:rsidRDefault="00000000" w:rsidRPr="00000000" w14:paraId="000000BD">
            <w:pPr>
              <w:bidi w:val="1"/>
              <w:jc w:val="right"/>
              <w:rPr>
                <w:sz w:val="24"/>
                <w:szCs w:val="24"/>
              </w:rPr>
            </w:pPr>
            <w:r w:rsidDel="00000000" w:rsidR="00000000" w:rsidRPr="00000000">
              <w:rPr>
                <w:sz w:val="24"/>
                <w:szCs w:val="24"/>
                <w:rtl w:val="0"/>
              </w:rPr>
              <w:t xml:space="preserve">Navigation Option</w:t>
            </w:r>
          </w:p>
        </w:tc>
      </w:tr>
      <w:tr>
        <w:trPr>
          <w:cantSplit w:val="0"/>
          <w:trHeight w:val="284" w:hRule="atLeast"/>
          <w:tblHeader w:val="0"/>
        </w:trPr>
        <w:tc>
          <w:tcPr/>
          <w:p w:rsidR="00000000" w:rsidDel="00000000" w:rsidP="00000000" w:rsidRDefault="00000000" w:rsidRPr="00000000" w14:paraId="000000BE">
            <w:pPr>
              <w:bidi w:val="1"/>
              <w:jc w:val="center"/>
              <w:rPr>
                <w:sz w:val="24"/>
                <w:szCs w:val="24"/>
              </w:rPr>
            </w:pPr>
            <w:r w:rsidDel="00000000" w:rsidR="00000000" w:rsidRPr="00000000">
              <w:rPr>
                <w:rtl w:val="0"/>
              </w:rPr>
            </w:r>
          </w:p>
        </w:tc>
        <w:tc>
          <w:tcPr/>
          <w:p w:rsidR="00000000" w:rsidDel="00000000" w:rsidP="00000000" w:rsidRDefault="00000000" w:rsidRPr="00000000" w14:paraId="000000BF">
            <w:pPr>
              <w:bidi w:val="1"/>
              <w:jc w:val="center"/>
              <w:rPr>
                <w:sz w:val="24"/>
                <w:szCs w:val="24"/>
              </w:rPr>
            </w:pPr>
            <w:r w:rsidDel="00000000" w:rsidR="00000000" w:rsidRPr="00000000">
              <w:rPr>
                <w:rtl w:val="0"/>
              </w:rPr>
            </w:r>
          </w:p>
        </w:tc>
        <w:tc>
          <w:tcPr/>
          <w:p w:rsidR="00000000" w:rsidDel="00000000" w:rsidP="00000000" w:rsidRDefault="00000000" w:rsidRPr="00000000" w14:paraId="000000C0">
            <w:pPr>
              <w:bidi w:val="1"/>
              <w:jc w:val="center"/>
              <w:rPr>
                <w:sz w:val="24"/>
                <w:szCs w:val="24"/>
              </w:rPr>
            </w:pPr>
            <w:r w:rsidDel="00000000" w:rsidR="00000000" w:rsidRPr="00000000">
              <w:rPr>
                <w:rtl w:val="0"/>
              </w:rPr>
            </w:r>
          </w:p>
        </w:tc>
        <w:tc>
          <w:tcPr/>
          <w:p w:rsidR="00000000" w:rsidDel="00000000" w:rsidP="00000000" w:rsidRDefault="00000000" w:rsidRPr="00000000" w14:paraId="000000C1">
            <w:pPr>
              <w:bidi w:val="1"/>
              <w:jc w:val="right"/>
              <w:rPr>
                <w:sz w:val="24"/>
                <w:szCs w:val="24"/>
              </w:rPr>
            </w:pPr>
            <w:r w:rsidDel="00000000" w:rsidR="00000000" w:rsidRPr="00000000">
              <w:rPr>
                <w:sz w:val="24"/>
                <w:szCs w:val="24"/>
                <w:rtl w:val="0"/>
              </w:rPr>
              <w:t xml:space="preserve">3D Map</w:t>
            </w:r>
          </w:p>
        </w:tc>
      </w:tr>
      <w:tr>
        <w:trPr>
          <w:cantSplit w:val="0"/>
          <w:trHeight w:val="284" w:hRule="atLeast"/>
          <w:tblHeader w:val="0"/>
        </w:trPr>
        <w:tc>
          <w:tcPr/>
          <w:p w:rsidR="00000000" w:rsidDel="00000000" w:rsidP="00000000" w:rsidRDefault="00000000" w:rsidRPr="00000000" w14:paraId="000000C2">
            <w:pPr>
              <w:bidi w:val="1"/>
              <w:jc w:val="center"/>
              <w:rPr>
                <w:sz w:val="24"/>
                <w:szCs w:val="24"/>
              </w:rPr>
            </w:pPr>
            <w:sdt>
              <w:sdtPr>
                <w:tag w:val="goog_rdk_2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C3">
            <w:pPr>
              <w:bidi w:val="1"/>
              <w:jc w:val="center"/>
              <w:rPr>
                <w:sz w:val="24"/>
                <w:szCs w:val="24"/>
              </w:rPr>
            </w:pPr>
            <w:sdt>
              <w:sdtPr>
                <w:tag w:val="goog_rdk_2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C4">
            <w:pPr>
              <w:bidi w:val="1"/>
              <w:jc w:val="center"/>
              <w:rPr>
                <w:sz w:val="24"/>
                <w:szCs w:val="24"/>
              </w:rPr>
            </w:pPr>
            <w:r w:rsidDel="00000000" w:rsidR="00000000" w:rsidRPr="00000000">
              <w:rPr>
                <w:rtl w:val="0"/>
              </w:rPr>
            </w:r>
          </w:p>
        </w:tc>
        <w:tc>
          <w:tcPr/>
          <w:p w:rsidR="00000000" w:rsidDel="00000000" w:rsidP="00000000" w:rsidRDefault="00000000" w:rsidRPr="00000000" w14:paraId="000000C5">
            <w:pPr>
              <w:bidi w:val="1"/>
              <w:jc w:val="right"/>
              <w:rPr>
                <w:sz w:val="24"/>
                <w:szCs w:val="24"/>
              </w:rPr>
            </w:pPr>
            <w:r w:rsidDel="00000000" w:rsidR="00000000" w:rsidRPr="00000000">
              <w:rPr>
                <w:sz w:val="24"/>
                <w:szCs w:val="24"/>
                <w:rtl w:val="0"/>
              </w:rPr>
              <w:t xml:space="preserve">Push-To-Talk</w:t>
            </w:r>
          </w:p>
        </w:tc>
      </w:tr>
      <w:tr>
        <w:trPr>
          <w:cantSplit w:val="0"/>
          <w:trHeight w:val="284" w:hRule="atLeast"/>
          <w:tblHeader w:val="0"/>
        </w:trPr>
        <w:tc>
          <w:tcPr/>
          <w:p w:rsidR="00000000" w:rsidDel="00000000" w:rsidP="00000000" w:rsidRDefault="00000000" w:rsidRPr="00000000" w14:paraId="000000C6">
            <w:pPr>
              <w:bidi w:val="1"/>
              <w:jc w:val="center"/>
              <w:rPr>
                <w:sz w:val="24"/>
                <w:szCs w:val="24"/>
              </w:rPr>
            </w:pPr>
            <w:sdt>
              <w:sdtPr>
                <w:tag w:val="goog_rdk_2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C7">
            <w:pPr>
              <w:bidi w:val="1"/>
              <w:jc w:val="center"/>
              <w:rPr>
                <w:sz w:val="24"/>
                <w:szCs w:val="24"/>
              </w:rPr>
            </w:pPr>
            <w:sdt>
              <w:sdtPr>
                <w:tag w:val="goog_rdk_2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C8">
            <w:pPr>
              <w:bidi w:val="1"/>
              <w:jc w:val="center"/>
              <w:rPr>
                <w:sz w:val="24"/>
                <w:szCs w:val="24"/>
              </w:rPr>
            </w:pPr>
            <w:sdt>
              <w:sdtPr>
                <w:tag w:val="goog_rdk_26"/>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C9">
            <w:pPr>
              <w:bidi w:val="1"/>
              <w:jc w:val="right"/>
              <w:rPr>
                <w:sz w:val="24"/>
                <w:szCs w:val="24"/>
              </w:rPr>
            </w:pPr>
            <w:r w:rsidDel="00000000" w:rsidR="00000000" w:rsidRPr="00000000">
              <w:rPr>
                <w:sz w:val="24"/>
                <w:szCs w:val="24"/>
                <w:rtl w:val="0"/>
              </w:rPr>
              <w:t xml:space="preserve">Chat</w:t>
            </w:r>
          </w:p>
        </w:tc>
      </w:tr>
      <w:tr>
        <w:trPr>
          <w:cantSplit w:val="0"/>
          <w:trHeight w:val="284" w:hRule="atLeast"/>
          <w:tblHeader w:val="0"/>
        </w:trPr>
        <w:tc>
          <w:tcPr/>
          <w:p w:rsidR="00000000" w:rsidDel="00000000" w:rsidP="00000000" w:rsidRDefault="00000000" w:rsidRPr="00000000" w14:paraId="000000CA">
            <w:pPr>
              <w:bidi w:val="1"/>
              <w:jc w:val="center"/>
              <w:rPr>
                <w:sz w:val="24"/>
                <w:szCs w:val="24"/>
              </w:rPr>
            </w:pPr>
            <w:sdt>
              <w:sdtPr>
                <w:tag w:val="goog_rdk_2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CB">
            <w:pPr>
              <w:bidi w:val="1"/>
              <w:jc w:val="center"/>
              <w:rPr>
                <w:sz w:val="24"/>
                <w:szCs w:val="24"/>
              </w:rPr>
            </w:pPr>
            <w:sdt>
              <w:sdtPr>
                <w:tag w:val="goog_rdk_2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CC">
            <w:pPr>
              <w:bidi w:val="1"/>
              <w:jc w:val="center"/>
              <w:rPr>
                <w:sz w:val="24"/>
                <w:szCs w:val="24"/>
              </w:rPr>
            </w:pPr>
            <w:sdt>
              <w:sdtPr>
                <w:tag w:val="goog_rdk_29"/>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CD">
            <w:pPr>
              <w:bidi w:val="1"/>
              <w:jc w:val="right"/>
              <w:rPr>
                <w:sz w:val="24"/>
                <w:szCs w:val="24"/>
              </w:rPr>
            </w:pPr>
            <w:r w:rsidDel="00000000" w:rsidR="00000000" w:rsidRPr="00000000">
              <w:rPr>
                <w:sz w:val="24"/>
                <w:szCs w:val="24"/>
                <w:rtl w:val="0"/>
              </w:rPr>
              <w:t xml:space="preserve">SOS Alarm</w:t>
            </w:r>
          </w:p>
        </w:tc>
      </w:tr>
      <w:tr>
        <w:trPr>
          <w:cantSplit w:val="0"/>
          <w:trHeight w:val="323" w:hRule="atLeast"/>
          <w:tblHeader w:val="0"/>
        </w:trPr>
        <w:tc>
          <w:tcPr/>
          <w:p w:rsidR="00000000" w:rsidDel="00000000" w:rsidP="00000000" w:rsidRDefault="00000000" w:rsidRPr="00000000" w14:paraId="000000CE">
            <w:pPr>
              <w:bidi w:val="1"/>
              <w:jc w:val="center"/>
              <w:rPr>
                <w:sz w:val="24"/>
                <w:szCs w:val="24"/>
              </w:rPr>
            </w:pPr>
            <w:sdt>
              <w:sdtPr>
                <w:tag w:val="goog_rdk_3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CF">
            <w:pPr>
              <w:bidi w:val="1"/>
              <w:jc w:val="center"/>
              <w:rPr>
                <w:sz w:val="24"/>
                <w:szCs w:val="24"/>
              </w:rPr>
            </w:pPr>
            <w:sdt>
              <w:sdtPr>
                <w:tag w:val="goog_rdk_3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D0">
            <w:pPr>
              <w:bidi w:val="1"/>
              <w:jc w:val="center"/>
              <w:rPr>
                <w:sz w:val="24"/>
                <w:szCs w:val="24"/>
              </w:rPr>
            </w:pPr>
            <w:sdt>
              <w:sdtPr>
                <w:tag w:val="goog_rdk_32"/>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D1">
            <w:pPr>
              <w:bidi w:val="1"/>
              <w:jc w:val="right"/>
              <w:rPr>
                <w:sz w:val="24"/>
                <w:szCs w:val="24"/>
              </w:rPr>
            </w:pPr>
            <w:r w:rsidDel="00000000" w:rsidR="00000000" w:rsidRPr="00000000">
              <w:rPr>
                <w:sz w:val="24"/>
                <w:szCs w:val="24"/>
                <w:rtl w:val="0"/>
              </w:rPr>
              <w:t xml:space="preserve">Alert For FRT Activation</w:t>
            </w:r>
          </w:p>
        </w:tc>
      </w:tr>
      <w:tr>
        <w:trPr>
          <w:cantSplit w:val="0"/>
          <w:trHeight w:val="284" w:hRule="atLeast"/>
          <w:tblHeader w:val="0"/>
        </w:trPr>
        <w:tc>
          <w:tcPr/>
          <w:p w:rsidR="00000000" w:rsidDel="00000000" w:rsidP="00000000" w:rsidRDefault="00000000" w:rsidRPr="00000000" w14:paraId="000000D2">
            <w:pPr>
              <w:bidi w:val="1"/>
              <w:jc w:val="center"/>
              <w:rPr>
                <w:sz w:val="24"/>
                <w:szCs w:val="24"/>
              </w:rPr>
            </w:pPr>
            <w:sdt>
              <w:sdtPr>
                <w:tag w:val="goog_rdk_3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D3">
            <w:pPr>
              <w:bidi w:val="1"/>
              <w:jc w:val="center"/>
              <w:rPr>
                <w:sz w:val="24"/>
                <w:szCs w:val="24"/>
              </w:rPr>
            </w:pPr>
            <w:r w:rsidDel="00000000" w:rsidR="00000000" w:rsidRPr="00000000">
              <w:rPr>
                <w:rtl w:val="0"/>
              </w:rPr>
            </w:r>
          </w:p>
        </w:tc>
        <w:tc>
          <w:tcPr/>
          <w:p w:rsidR="00000000" w:rsidDel="00000000" w:rsidP="00000000" w:rsidRDefault="00000000" w:rsidRPr="00000000" w14:paraId="000000D4">
            <w:pPr>
              <w:bidi w:val="1"/>
              <w:jc w:val="center"/>
              <w:rPr>
                <w:sz w:val="24"/>
                <w:szCs w:val="24"/>
              </w:rPr>
            </w:pPr>
            <w:sdt>
              <w:sdtPr>
                <w:tag w:val="goog_rdk_34"/>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D5">
            <w:pPr>
              <w:bidi w:val="1"/>
              <w:jc w:val="right"/>
              <w:rPr>
                <w:sz w:val="24"/>
                <w:szCs w:val="24"/>
              </w:rPr>
            </w:pPr>
            <w:r w:rsidDel="00000000" w:rsidR="00000000" w:rsidRPr="00000000">
              <w:rPr>
                <w:sz w:val="24"/>
                <w:szCs w:val="24"/>
                <w:rtl w:val="0"/>
              </w:rPr>
              <w:t xml:space="preserve">Predefining Possible Emergency Events</w:t>
            </w:r>
          </w:p>
        </w:tc>
      </w:tr>
      <w:tr>
        <w:trPr>
          <w:cantSplit w:val="0"/>
          <w:trHeight w:val="284" w:hRule="atLeast"/>
          <w:tblHeader w:val="0"/>
        </w:trPr>
        <w:tc>
          <w:tcPr/>
          <w:p w:rsidR="00000000" w:rsidDel="00000000" w:rsidP="00000000" w:rsidRDefault="00000000" w:rsidRPr="00000000" w14:paraId="000000D6">
            <w:pPr>
              <w:bidi w:val="1"/>
              <w:jc w:val="center"/>
              <w:rPr>
                <w:sz w:val="24"/>
                <w:szCs w:val="24"/>
              </w:rPr>
            </w:pPr>
            <w:sdt>
              <w:sdtPr>
                <w:tag w:val="goog_rdk_3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D7">
            <w:pPr>
              <w:bidi w:val="1"/>
              <w:jc w:val="center"/>
              <w:rPr>
                <w:sz w:val="24"/>
                <w:szCs w:val="24"/>
              </w:rPr>
            </w:pPr>
            <w:r w:rsidDel="00000000" w:rsidR="00000000" w:rsidRPr="00000000">
              <w:rPr>
                <w:rtl w:val="0"/>
              </w:rPr>
            </w:r>
          </w:p>
        </w:tc>
        <w:tc>
          <w:tcPr/>
          <w:p w:rsidR="00000000" w:rsidDel="00000000" w:rsidP="00000000" w:rsidRDefault="00000000" w:rsidRPr="00000000" w14:paraId="000000D8">
            <w:pPr>
              <w:bidi w:val="1"/>
              <w:jc w:val="center"/>
              <w:rPr>
                <w:sz w:val="24"/>
                <w:szCs w:val="24"/>
              </w:rPr>
            </w:pPr>
            <w:r w:rsidDel="00000000" w:rsidR="00000000" w:rsidRPr="00000000">
              <w:rPr>
                <w:rtl w:val="0"/>
              </w:rPr>
            </w:r>
          </w:p>
        </w:tc>
        <w:tc>
          <w:tcPr/>
          <w:p w:rsidR="00000000" w:rsidDel="00000000" w:rsidP="00000000" w:rsidRDefault="00000000" w:rsidRPr="00000000" w14:paraId="000000D9">
            <w:pPr>
              <w:bidi w:val="1"/>
              <w:jc w:val="right"/>
              <w:rPr>
                <w:sz w:val="24"/>
                <w:szCs w:val="24"/>
              </w:rPr>
            </w:pPr>
            <w:r w:rsidDel="00000000" w:rsidR="00000000" w:rsidRPr="00000000">
              <w:rPr>
                <w:sz w:val="24"/>
                <w:szCs w:val="24"/>
                <w:rtl w:val="0"/>
              </w:rPr>
              <w:t xml:space="preserve">Execute Exercise</w:t>
            </w:r>
          </w:p>
        </w:tc>
      </w:tr>
      <w:tr>
        <w:trPr>
          <w:cantSplit w:val="0"/>
          <w:trHeight w:val="284" w:hRule="atLeast"/>
          <w:tblHeader w:val="0"/>
        </w:trPr>
        <w:tc>
          <w:tcPr/>
          <w:p w:rsidR="00000000" w:rsidDel="00000000" w:rsidP="00000000" w:rsidRDefault="00000000" w:rsidRPr="00000000" w14:paraId="000000DA">
            <w:pPr>
              <w:bidi w:val="1"/>
              <w:jc w:val="center"/>
              <w:rPr>
                <w:sz w:val="24"/>
                <w:szCs w:val="24"/>
              </w:rPr>
            </w:pPr>
            <w:sdt>
              <w:sdtPr>
                <w:tag w:val="goog_rdk_3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DB">
            <w:pPr>
              <w:bidi w:val="1"/>
              <w:jc w:val="center"/>
              <w:rPr>
                <w:sz w:val="24"/>
                <w:szCs w:val="24"/>
              </w:rPr>
            </w:pPr>
            <w:sdt>
              <w:sdtPr>
                <w:tag w:val="goog_rdk_3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DC">
            <w:pPr>
              <w:bidi w:val="1"/>
              <w:jc w:val="center"/>
              <w:rPr>
                <w:sz w:val="24"/>
                <w:szCs w:val="24"/>
              </w:rPr>
            </w:pPr>
            <w:sdt>
              <w:sdtPr>
                <w:tag w:val="goog_rdk_38"/>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DD">
            <w:pPr>
              <w:bidi w:val="1"/>
              <w:jc w:val="right"/>
              <w:rPr>
                <w:sz w:val="24"/>
                <w:szCs w:val="24"/>
              </w:rPr>
            </w:pPr>
            <w:r w:rsidDel="00000000" w:rsidR="00000000" w:rsidRPr="00000000">
              <w:rPr>
                <w:sz w:val="24"/>
                <w:szCs w:val="24"/>
                <w:rtl w:val="0"/>
              </w:rPr>
              <w:t xml:space="preserve">Defining Groups</w:t>
            </w:r>
          </w:p>
        </w:tc>
      </w:tr>
      <w:tr>
        <w:trPr>
          <w:cantSplit w:val="0"/>
          <w:trHeight w:val="284" w:hRule="atLeast"/>
          <w:tblHeader w:val="0"/>
        </w:trPr>
        <w:tc>
          <w:tcPr/>
          <w:p w:rsidR="00000000" w:rsidDel="00000000" w:rsidP="00000000" w:rsidRDefault="00000000" w:rsidRPr="00000000" w14:paraId="000000DE">
            <w:pPr>
              <w:bidi w:val="1"/>
              <w:jc w:val="center"/>
              <w:rPr>
                <w:sz w:val="24"/>
                <w:szCs w:val="24"/>
              </w:rPr>
            </w:pPr>
            <w:sdt>
              <w:sdtPr>
                <w:tag w:val="goog_rdk_3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DF">
            <w:pPr>
              <w:bidi w:val="1"/>
              <w:jc w:val="center"/>
              <w:rPr>
                <w:sz w:val="24"/>
                <w:szCs w:val="24"/>
              </w:rPr>
            </w:pPr>
            <w:sdt>
              <w:sdtPr>
                <w:tag w:val="goog_rdk_4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E0">
            <w:pPr>
              <w:bidi w:val="1"/>
              <w:jc w:val="center"/>
              <w:rPr>
                <w:sz w:val="24"/>
                <w:szCs w:val="24"/>
              </w:rPr>
            </w:pPr>
            <w:sdt>
              <w:sdtPr>
                <w:tag w:val="goog_rdk_4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E1">
            <w:pPr>
              <w:bidi w:val="1"/>
              <w:jc w:val="right"/>
              <w:rPr>
                <w:sz w:val="24"/>
                <w:szCs w:val="24"/>
              </w:rPr>
            </w:pPr>
            <w:r w:rsidDel="00000000" w:rsidR="00000000" w:rsidRPr="00000000">
              <w:rPr>
                <w:sz w:val="24"/>
                <w:szCs w:val="24"/>
                <w:rtl w:val="0"/>
              </w:rPr>
              <w:t xml:space="preserve">Operation Logs</w:t>
            </w:r>
          </w:p>
        </w:tc>
      </w:tr>
      <w:tr>
        <w:trPr>
          <w:cantSplit w:val="0"/>
          <w:trHeight w:val="284" w:hRule="atLeast"/>
          <w:tblHeader w:val="0"/>
        </w:trPr>
        <w:tc>
          <w:tcPr/>
          <w:p w:rsidR="00000000" w:rsidDel="00000000" w:rsidP="00000000" w:rsidRDefault="00000000" w:rsidRPr="00000000" w14:paraId="000000E2">
            <w:pPr>
              <w:bidi w:val="1"/>
              <w:jc w:val="center"/>
              <w:rPr>
                <w:sz w:val="24"/>
                <w:szCs w:val="24"/>
              </w:rPr>
            </w:pPr>
            <w:sdt>
              <w:sdtPr>
                <w:tag w:val="goog_rdk_4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E3">
            <w:pPr>
              <w:bidi w:val="1"/>
              <w:jc w:val="center"/>
              <w:rPr>
                <w:sz w:val="24"/>
                <w:szCs w:val="24"/>
              </w:rPr>
            </w:pPr>
            <w:r w:rsidDel="00000000" w:rsidR="00000000" w:rsidRPr="00000000">
              <w:rPr>
                <w:rtl w:val="0"/>
              </w:rPr>
            </w:r>
          </w:p>
        </w:tc>
        <w:tc>
          <w:tcPr/>
          <w:p w:rsidR="00000000" w:rsidDel="00000000" w:rsidP="00000000" w:rsidRDefault="00000000" w:rsidRPr="00000000" w14:paraId="000000E4">
            <w:pPr>
              <w:bidi w:val="1"/>
              <w:jc w:val="center"/>
              <w:rPr>
                <w:sz w:val="24"/>
                <w:szCs w:val="24"/>
              </w:rPr>
            </w:pPr>
            <w:sdt>
              <w:sdtPr>
                <w:tag w:val="goog_rdk_43"/>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E5">
            <w:pPr>
              <w:bidi w:val="1"/>
              <w:jc w:val="right"/>
              <w:rPr>
                <w:sz w:val="24"/>
                <w:szCs w:val="24"/>
              </w:rPr>
            </w:pPr>
            <w:r w:rsidDel="00000000" w:rsidR="00000000" w:rsidRPr="00000000">
              <w:rPr>
                <w:sz w:val="24"/>
                <w:szCs w:val="24"/>
                <w:rtl w:val="0"/>
              </w:rPr>
              <w:t xml:space="preserve">Message Board</w:t>
            </w:r>
          </w:p>
        </w:tc>
      </w:tr>
      <w:tr>
        <w:trPr>
          <w:cantSplit w:val="0"/>
          <w:trHeight w:val="284" w:hRule="atLeast"/>
          <w:tblHeader w:val="0"/>
        </w:trPr>
        <w:tc>
          <w:tcPr/>
          <w:p w:rsidR="00000000" w:rsidDel="00000000" w:rsidP="00000000" w:rsidRDefault="00000000" w:rsidRPr="00000000" w14:paraId="000000E6">
            <w:pPr>
              <w:bidi w:val="1"/>
              <w:jc w:val="center"/>
              <w:rPr>
                <w:sz w:val="24"/>
                <w:szCs w:val="24"/>
              </w:rPr>
            </w:pPr>
            <w:r w:rsidDel="00000000" w:rsidR="00000000" w:rsidRPr="00000000">
              <w:rPr>
                <w:rtl w:val="0"/>
              </w:rPr>
            </w:r>
          </w:p>
        </w:tc>
        <w:tc>
          <w:tcPr/>
          <w:p w:rsidR="00000000" w:rsidDel="00000000" w:rsidP="00000000" w:rsidRDefault="00000000" w:rsidRPr="00000000" w14:paraId="000000E7">
            <w:pPr>
              <w:bidi w:val="1"/>
              <w:jc w:val="center"/>
              <w:rPr>
                <w:sz w:val="24"/>
                <w:szCs w:val="24"/>
              </w:rPr>
            </w:pPr>
            <w:r w:rsidDel="00000000" w:rsidR="00000000" w:rsidRPr="00000000">
              <w:rPr>
                <w:rtl w:val="0"/>
              </w:rPr>
            </w:r>
          </w:p>
        </w:tc>
        <w:tc>
          <w:tcPr/>
          <w:p w:rsidR="00000000" w:rsidDel="00000000" w:rsidP="00000000" w:rsidRDefault="00000000" w:rsidRPr="00000000" w14:paraId="000000E8">
            <w:pPr>
              <w:bidi w:val="1"/>
              <w:jc w:val="center"/>
              <w:rPr>
                <w:sz w:val="24"/>
                <w:szCs w:val="24"/>
              </w:rPr>
            </w:pPr>
            <w:sdt>
              <w:sdtPr>
                <w:tag w:val="goog_rdk_44"/>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E9">
            <w:pPr>
              <w:bidi w:val="1"/>
              <w:jc w:val="right"/>
              <w:rPr>
                <w:sz w:val="24"/>
                <w:szCs w:val="24"/>
              </w:rPr>
            </w:pPr>
            <w:r w:rsidDel="00000000" w:rsidR="00000000" w:rsidRPr="00000000">
              <w:rPr>
                <w:sz w:val="24"/>
                <w:szCs w:val="24"/>
                <w:rtl w:val="0"/>
              </w:rPr>
              <w:t xml:space="preserve">Forces Count</w:t>
            </w:r>
          </w:p>
        </w:tc>
      </w:tr>
      <w:tr>
        <w:trPr>
          <w:cantSplit w:val="0"/>
          <w:trHeight w:val="284" w:hRule="atLeast"/>
          <w:tblHeader w:val="0"/>
        </w:trPr>
        <w:tc>
          <w:tcPr/>
          <w:p w:rsidR="00000000" w:rsidDel="00000000" w:rsidP="00000000" w:rsidRDefault="00000000" w:rsidRPr="00000000" w14:paraId="000000EA">
            <w:pPr>
              <w:bidi w:val="1"/>
              <w:jc w:val="center"/>
              <w:rPr>
                <w:sz w:val="24"/>
                <w:szCs w:val="24"/>
              </w:rPr>
            </w:pPr>
            <w:r w:rsidDel="00000000" w:rsidR="00000000" w:rsidRPr="00000000">
              <w:rPr>
                <w:rtl w:val="0"/>
              </w:rPr>
            </w:r>
          </w:p>
        </w:tc>
        <w:tc>
          <w:tcPr/>
          <w:p w:rsidR="00000000" w:rsidDel="00000000" w:rsidP="00000000" w:rsidRDefault="00000000" w:rsidRPr="00000000" w14:paraId="000000EB">
            <w:pPr>
              <w:bidi w:val="1"/>
              <w:jc w:val="center"/>
              <w:rPr>
                <w:sz w:val="24"/>
                <w:szCs w:val="24"/>
              </w:rPr>
            </w:pPr>
            <w:r w:rsidDel="00000000" w:rsidR="00000000" w:rsidRPr="00000000">
              <w:rPr>
                <w:rtl w:val="0"/>
              </w:rPr>
            </w:r>
          </w:p>
        </w:tc>
        <w:tc>
          <w:tcPr/>
          <w:p w:rsidR="00000000" w:rsidDel="00000000" w:rsidP="00000000" w:rsidRDefault="00000000" w:rsidRPr="00000000" w14:paraId="000000EC">
            <w:pPr>
              <w:bidi w:val="1"/>
              <w:jc w:val="center"/>
              <w:rPr>
                <w:sz w:val="24"/>
                <w:szCs w:val="24"/>
              </w:rPr>
            </w:pPr>
            <w:r w:rsidDel="00000000" w:rsidR="00000000" w:rsidRPr="00000000">
              <w:rPr>
                <w:rtl w:val="0"/>
              </w:rPr>
            </w:r>
          </w:p>
        </w:tc>
        <w:tc>
          <w:tcPr/>
          <w:p w:rsidR="00000000" w:rsidDel="00000000" w:rsidP="00000000" w:rsidRDefault="00000000" w:rsidRPr="00000000" w14:paraId="000000ED">
            <w:pPr>
              <w:bidi w:val="1"/>
              <w:jc w:val="right"/>
              <w:rPr>
                <w:sz w:val="24"/>
                <w:szCs w:val="24"/>
              </w:rPr>
            </w:pPr>
            <w:r w:rsidDel="00000000" w:rsidR="00000000" w:rsidRPr="00000000">
              <w:rPr>
                <w:sz w:val="24"/>
                <w:szCs w:val="24"/>
                <w:rtl w:val="0"/>
              </w:rPr>
              <w:t xml:space="preserve">Performance Monitoring</w:t>
            </w:r>
          </w:p>
        </w:tc>
      </w:tr>
      <w:tr>
        <w:trPr>
          <w:cantSplit w:val="0"/>
          <w:trHeight w:val="284" w:hRule="atLeast"/>
          <w:tblHeader w:val="0"/>
        </w:trPr>
        <w:tc>
          <w:tcPr/>
          <w:p w:rsidR="00000000" w:rsidDel="00000000" w:rsidP="00000000" w:rsidRDefault="00000000" w:rsidRPr="00000000" w14:paraId="000000EE">
            <w:pPr>
              <w:bidi w:val="1"/>
              <w:jc w:val="center"/>
              <w:rPr>
                <w:sz w:val="24"/>
                <w:szCs w:val="24"/>
              </w:rPr>
            </w:pPr>
            <w:r w:rsidDel="00000000" w:rsidR="00000000" w:rsidRPr="00000000">
              <w:rPr>
                <w:rtl w:val="0"/>
              </w:rPr>
            </w:r>
          </w:p>
        </w:tc>
        <w:tc>
          <w:tcPr/>
          <w:p w:rsidR="00000000" w:rsidDel="00000000" w:rsidP="00000000" w:rsidRDefault="00000000" w:rsidRPr="00000000" w14:paraId="000000EF">
            <w:pPr>
              <w:bidi w:val="1"/>
              <w:jc w:val="center"/>
              <w:rPr>
                <w:sz w:val="24"/>
                <w:szCs w:val="24"/>
              </w:rPr>
            </w:pPr>
            <w:r w:rsidDel="00000000" w:rsidR="00000000" w:rsidRPr="00000000">
              <w:rPr>
                <w:rtl w:val="0"/>
              </w:rPr>
            </w:r>
          </w:p>
        </w:tc>
        <w:tc>
          <w:tcPr/>
          <w:p w:rsidR="00000000" w:rsidDel="00000000" w:rsidP="00000000" w:rsidRDefault="00000000" w:rsidRPr="00000000" w14:paraId="000000F0">
            <w:pPr>
              <w:bidi w:val="1"/>
              <w:jc w:val="center"/>
              <w:rPr>
                <w:sz w:val="24"/>
                <w:szCs w:val="24"/>
              </w:rPr>
            </w:pPr>
            <w:r w:rsidDel="00000000" w:rsidR="00000000" w:rsidRPr="00000000">
              <w:rPr>
                <w:rtl w:val="0"/>
              </w:rPr>
            </w:r>
          </w:p>
        </w:tc>
        <w:tc>
          <w:tcPr/>
          <w:p w:rsidR="00000000" w:rsidDel="00000000" w:rsidP="00000000" w:rsidRDefault="00000000" w:rsidRPr="00000000" w14:paraId="000000F1">
            <w:pPr>
              <w:bidi w:val="1"/>
              <w:jc w:val="right"/>
              <w:rPr>
                <w:sz w:val="24"/>
                <w:szCs w:val="24"/>
              </w:rPr>
            </w:pPr>
            <w:r w:rsidDel="00000000" w:rsidR="00000000" w:rsidRPr="00000000">
              <w:rPr>
                <w:sz w:val="24"/>
                <w:szCs w:val="24"/>
                <w:rtl w:val="0"/>
              </w:rPr>
              <w:t xml:space="preserve">Integration With Cameras</w:t>
            </w:r>
          </w:p>
        </w:tc>
      </w:tr>
      <w:tr>
        <w:trPr>
          <w:cantSplit w:val="0"/>
          <w:trHeight w:val="284" w:hRule="atLeast"/>
          <w:tblHeader w:val="0"/>
        </w:trPr>
        <w:tc>
          <w:tcPr/>
          <w:p w:rsidR="00000000" w:rsidDel="00000000" w:rsidP="00000000" w:rsidRDefault="00000000" w:rsidRPr="00000000" w14:paraId="000000F2">
            <w:pPr>
              <w:bidi w:val="1"/>
              <w:jc w:val="center"/>
              <w:rPr>
                <w:sz w:val="24"/>
                <w:szCs w:val="24"/>
              </w:rPr>
            </w:pPr>
            <w:r w:rsidDel="00000000" w:rsidR="00000000" w:rsidRPr="00000000">
              <w:rPr>
                <w:rtl w:val="0"/>
              </w:rPr>
            </w:r>
          </w:p>
        </w:tc>
        <w:tc>
          <w:tcPr/>
          <w:p w:rsidR="00000000" w:rsidDel="00000000" w:rsidP="00000000" w:rsidRDefault="00000000" w:rsidRPr="00000000" w14:paraId="000000F3">
            <w:pPr>
              <w:bidi w:val="1"/>
              <w:jc w:val="center"/>
              <w:rPr>
                <w:sz w:val="24"/>
                <w:szCs w:val="24"/>
              </w:rPr>
            </w:pPr>
            <w:r w:rsidDel="00000000" w:rsidR="00000000" w:rsidRPr="00000000">
              <w:rPr>
                <w:rtl w:val="0"/>
              </w:rPr>
            </w:r>
          </w:p>
        </w:tc>
        <w:tc>
          <w:tcPr/>
          <w:p w:rsidR="00000000" w:rsidDel="00000000" w:rsidP="00000000" w:rsidRDefault="00000000" w:rsidRPr="00000000" w14:paraId="000000F4">
            <w:pPr>
              <w:bidi w:val="1"/>
              <w:jc w:val="center"/>
              <w:rPr>
                <w:sz w:val="24"/>
                <w:szCs w:val="24"/>
              </w:rPr>
            </w:pPr>
            <w:r w:rsidDel="00000000" w:rsidR="00000000" w:rsidRPr="00000000">
              <w:rPr>
                <w:rtl w:val="0"/>
              </w:rPr>
            </w:r>
          </w:p>
        </w:tc>
        <w:tc>
          <w:tcPr/>
          <w:p w:rsidR="00000000" w:rsidDel="00000000" w:rsidP="00000000" w:rsidRDefault="00000000" w:rsidRPr="00000000" w14:paraId="000000F5">
            <w:pPr>
              <w:bidi w:val="1"/>
              <w:jc w:val="right"/>
              <w:rPr>
                <w:sz w:val="24"/>
                <w:szCs w:val="24"/>
              </w:rPr>
            </w:pPr>
            <w:r w:rsidDel="00000000" w:rsidR="00000000" w:rsidRPr="00000000">
              <w:rPr>
                <w:sz w:val="24"/>
                <w:szCs w:val="24"/>
                <w:rtl w:val="0"/>
              </w:rPr>
              <w:t xml:space="preserve">Smooth Registration</w:t>
            </w:r>
          </w:p>
        </w:tc>
      </w:tr>
    </w:tbl>
    <w:p w:rsidR="00000000" w:rsidDel="00000000" w:rsidP="00000000" w:rsidRDefault="00000000" w:rsidRPr="00000000" w14:paraId="000000F6">
      <w:pPr>
        <w:spacing w:line="240" w:lineRule="auto"/>
        <w:rPr>
          <w:sz w:val="24"/>
          <w:szCs w:val="24"/>
        </w:rPr>
      </w:pPr>
      <w:r w:rsidDel="00000000" w:rsidR="00000000" w:rsidRPr="00000000">
        <w:rPr>
          <w:rtl w:val="0"/>
        </w:rPr>
      </w:r>
    </w:p>
    <w:p w:rsidR="00000000" w:rsidDel="00000000" w:rsidP="00000000" w:rsidRDefault="00000000" w:rsidRPr="00000000" w14:paraId="000000F7">
      <w:pPr>
        <w:spacing w:line="240" w:lineRule="auto"/>
        <w:jc w:val="both"/>
        <w:rPr>
          <w:sz w:val="24"/>
          <w:szCs w:val="24"/>
        </w:rPr>
      </w:pPr>
      <w:r w:rsidDel="00000000" w:rsidR="00000000" w:rsidRPr="00000000">
        <w:rPr>
          <w:sz w:val="24"/>
          <w:szCs w:val="24"/>
          <w:rtl w:val="0"/>
        </w:rPr>
        <w:t xml:space="preserve">This table compares three emergency management applications—Avuka Squad, AVIA, and Zello—highlighting their key features to support first response teams. It outlines support for iOS and Android, web/PC compatibility, and specialized functionalities like GPS tracking and emergency services integration, helping to identify the best fit for specific emergency response needs.</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40" w:lineRule="auto"/>
        <w:jc w:val="both"/>
        <w:rPr>
          <w:color w:val="000000"/>
          <w:sz w:val="24"/>
          <w:szCs w:val="24"/>
        </w:rPr>
      </w:pPr>
      <w:r w:rsidDel="00000000" w:rsidR="00000000" w:rsidRPr="00000000">
        <w:rPr>
          <w:color w:val="000000"/>
          <w:sz w:val="24"/>
          <w:szCs w:val="24"/>
          <w:rtl w:val="0"/>
        </w:rPr>
        <w:t xml:space="preserve">The existing tools</w:t>
      </w:r>
      <w:r w:rsidDel="00000000" w:rsidR="00000000" w:rsidRPr="00000000">
        <w:rPr>
          <w:sz w:val="24"/>
          <w:szCs w:val="24"/>
          <w:rtl w:val="0"/>
        </w:rPr>
        <w:t xml:space="preserve"> </w:t>
      </w:r>
      <w:r w:rsidDel="00000000" w:rsidR="00000000" w:rsidRPr="00000000">
        <w:rPr>
          <w:color w:val="000000"/>
          <w:sz w:val="24"/>
          <w:szCs w:val="24"/>
          <w:rtl w:val="0"/>
        </w:rPr>
        <w:t xml:space="preserve">provide some features for first response teams, but lack a comprehensive, integrated solution that meets all their diverse needs.</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40" w:lineRule="auto"/>
        <w:jc w:val="both"/>
        <w:rPr>
          <w:color w:val="000000"/>
          <w:sz w:val="24"/>
          <w:szCs w:val="24"/>
        </w:rPr>
      </w:pPr>
      <w:r w:rsidDel="00000000" w:rsidR="00000000" w:rsidRPr="00000000">
        <w:rPr>
          <w:color w:val="000000"/>
          <w:sz w:val="24"/>
          <w:szCs w:val="24"/>
          <w:rtl w:val="0"/>
        </w:rPr>
        <w:t xml:space="preserve">To address this gap, the proposed First Response Team application aims to develop a unified platform that combines vital features like communication tools, mapping, task assignment, and real-time coordination in a user-friendly interface.</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40" w:lineRule="auto"/>
        <w:jc w:val="both"/>
        <w:rPr>
          <w:b w:val="1"/>
          <w:color w:val="000000"/>
          <w:sz w:val="24"/>
          <w:szCs w:val="24"/>
        </w:rPr>
      </w:pPr>
      <w:r w:rsidDel="00000000" w:rsidR="00000000" w:rsidRPr="00000000">
        <w:rPr>
          <w:b w:val="1"/>
          <w:sz w:val="24"/>
          <w:szCs w:val="24"/>
          <w:rtl w:val="0"/>
        </w:rPr>
        <w:t xml:space="preserve">3.2.1 K</w:t>
      </w:r>
      <w:r w:rsidDel="00000000" w:rsidR="00000000" w:rsidRPr="00000000">
        <w:rPr>
          <w:b w:val="1"/>
          <w:color w:val="000000"/>
          <w:sz w:val="24"/>
          <w:szCs w:val="24"/>
          <w:rtl w:val="0"/>
        </w:rPr>
        <w:t xml:space="preserve">ey </w:t>
      </w:r>
      <w:r w:rsidDel="00000000" w:rsidR="00000000" w:rsidRPr="00000000">
        <w:rPr>
          <w:b w:val="1"/>
          <w:sz w:val="24"/>
          <w:szCs w:val="24"/>
          <w:rtl w:val="0"/>
        </w:rPr>
        <w:t xml:space="preserve">D</w:t>
      </w:r>
      <w:r w:rsidDel="00000000" w:rsidR="00000000" w:rsidRPr="00000000">
        <w:rPr>
          <w:b w:val="1"/>
          <w:color w:val="000000"/>
          <w:sz w:val="24"/>
          <w:szCs w:val="24"/>
          <w:rtl w:val="0"/>
        </w:rPr>
        <w:t xml:space="preserve">ifferentiators</w:t>
      </w:r>
    </w:p>
    <w:p w:rsidR="00000000" w:rsidDel="00000000" w:rsidP="00000000" w:rsidRDefault="00000000" w:rsidRPr="00000000" w14:paraId="000000F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Simplicity for use in high-stress situations.</w:t>
      </w:r>
    </w:p>
    <w:p w:rsidR="00000000" w:rsidDel="00000000" w:rsidP="00000000" w:rsidRDefault="00000000" w:rsidRPr="00000000" w14:paraId="000000F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Features tailored based on extensive interviews with first responders.</w:t>
      </w:r>
    </w:p>
    <w:p w:rsidR="00000000" w:rsidDel="00000000" w:rsidP="00000000" w:rsidRDefault="00000000" w:rsidRPr="00000000" w14:paraId="000000F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Leveraging modern web and mobile technologies for scalability and accessibility.</w:t>
      </w:r>
    </w:p>
    <w:p w:rsidR="00000000" w:rsidDel="00000000" w:rsidP="00000000" w:rsidRDefault="00000000" w:rsidRPr="00000000" w14:paraId="000000F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Advanced data handling, search capabilities, and secure authentication.</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40" w:lineRule="auto"/>
        <w:jc w:val="both"/>
        <w:rPr>
          <w:color w:val="000000"/>
          <w:sz w:val="24"/>
          <w:szCs w:val="24"/>
        </w:rPr>
      </w:pPr>
      <w:r w:rsidDel="00000000" w:rsidR="00000000" w:rsidRPr="00000000">
        <w:rPr>
          <w:color w:val="000000"/>
          <w:sz w:val="24"/>
          <w:szCs w:val="24"/>
          <w:rtl w:val="0"/>
        </w:rPr>
        <w:t xml:space="preserve">By offering a complete toolset streamlining communication, situational awareness, and decision-making, this application promises to revolutionize emergency management practices.</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3.3 Interviews</w:t>
      </w:r>
    </w:p>
    <w:p w:rsidR="00000000" w:rsidDel="00000000" w:rsidP="00000000" w:rsidRDefault="00000000" w:rsidRPr="00000000" w14:paraId="00000102">
      <w:pPr>
        <w:spacing w:after="240" w:before="240" w:lineRule="auto"/>
        <w:rPr>
          <w:b w:val="1"/>
          <w:sz w:val="24"/>
          <w:szCs w:val="24"/>
        </w:rPr>
      </w:pPr>
      <w:r w:rsidDel="00000000" w:rsidR="00000000" w:rsidRPr="00000000">
        <w:rPr>
          <w:sz w:val="24"/>
          <w:szCs w:val="24"/>
          <w:rtl w:val="0"/>
        </w:rPr>
        <w:t xml:space="preserve">To gather accurate and actionable data for the development of our response and resilience team management application, engaging directly with experienced individuals in the field was essential. Interviews with key stakeholders from various settlements provided invaluable insights into the unique challenges and requirements faced by first response and residential resilience teams. Through these discussions, we were able to understand the complexities of their operations and identify specific features and functionalities that our application must include to effectively support their critical work.</w:t>
      </w:r>
      <w:r w:rsidDel="00000000" w:rsidR="00000000" w:rsidRPr="00000000">
        <w:rPr>
          <w:b w:val="1"/>
          <w:sz w:val="28"/>
          <w:szCs w:val="28"/>
          <w:rtl w:val="0"/>
        </w:rPr>
        <w:br w:type="textWrapping"/>
        <w:br w:type="textWrapping"/>
      </w:r>
      <w:r w:rsidDel="00000000" w:rsidR="00000000" w:rsidRPr="00000000">
        <w:rPr>
          <w:b w:val="1"/>
          <w:sz w:val="24"/>
          <w:szCs w:val="24"/>
          <w:rtl w:val="0"/>
        </w:rPr>
        <w:t xml:space="preserve">3.3.1 I</w:t>
      </w:r>
      <w:r w:rsidDel="00000000" w:rsidR="00000000" w:rsidRPr="00000000">
        <w:rPr>
          <w:b w:val="1"/>
          <w:sz w:val="24"/>
          <w:szCs w:val="24"/>
          <w:rtl w:val="0"/>
        </w:rPr>
        <w:t xml:space="preserve">nterviews</w:t>
      </w:r>
      <w:r w:rsidDel="00000000" w:rsidR="00000000" w:rsidRPr="00000000">
        <w:rPr>
          <w:b w:val="1"/>
          <w:sz w:val="24"/>
          <w:szCs w:val="24"/>
          <w:rtl w:val="0"/>
        </w:rPr>
        <w:t xml:space="preserve"> Summary</w:t>
      </w:r>
    </w:p>
    <w:p w:rsidR="00000000" w:rsidDel="00000000" w:rsidP="00000000" w:rsidRDefault="00000000" w:rsidRPr="00000000" w14:paraId="00000103">
      <w:pPr>
        <w:numPr>
          <w:ilvl w:val="0"/>
          <w:numId w:val="6"/>
        </w:numPr>
        <w:spacing w:after="0" w:afterAutospacing="0" w:before="240" w:lineRule="auto"/>
        <w:ind w:left="720" w:hanging="360"/>
        <w:rPr>
          <w:sz w:val="24"/>
          <w:szCs w:val="24"/>
          <w:u w:val="none"/>
        </w:rPr>
      </w:pPr>
      <w:r w:rsidDel="00000000" w:rsidR="00000000" w:rsidRPr="00000000">
        <w:rPr>
          <w:b w:val="1"/>
          <w:sz w:val="24"/>
          <w:szCs w:val="24"/>
          <w:u w:val="single"/>
          <w:rtl w:val="0"/>
        </w:rPr>
        <w:t xml:space="preserve">Muli Shpigel</w:t>
      </w:r>
      <w:r w:rsidDel="00000000" w:rsidR="00000000" w:rsidRPr="00000000">
        <w:rPr>
          <w:b w:val="1"/>
          <w:sz w:val="24"/>
          <w:szCs w:val="24"/>
          <w:rtl w:val="0"/>
        </w:rPr>
        <w:t xml:space="preserve"> </w:t>
      </w:r>
      <w:r w:rsidDel="00000000" w:rsidR="00000000" w:rsidRPr="00000000">
        <w:rPr>
          <w:sz w:val="24"/>
          <w:szCs w:val="24"/>
          <w:rtl w:val="0"/>
        </w:rPr>
        <w:t xml:space="preserve">- Architect, Director of Engineering and Planning Department, the settlements in the Golan.</w:t>
        <w:br w:type="textWrapping"/>
      </w:r>
      <w:r w:rsidDel="00000000" w:rsidR="00000000" w:rsidRPr="00000000">
        <w:rPr>
          <w:b w:val="1"/>
          <w:sz w:val="24"/>
          <w:szCs w:val="24"/>
          <w:rtl w:val="0"/>
        </w:rPr>
        <w:t xml:space="preserve">Background:</w:t>
      </w:r>
      <w:r w:rsidDel="00000000" w:rsidR="00000000" w:rsidRPr="00000000">
        <w:rPr>
          <w:sz w:val="24"/>
          <w:szCs w:val="24"/>
          <w:rtl w:val="0"/>
        </w:rPr>
        <w:t xml:space="preserve"> Muli oversees logistics for his settlement's first response team, which is well-organized into specialized units.</w:t>
        <w:br w:type="textWrapping"/>
      </w:r>
      <w:r w:rsidDel="00000000" w:rsidR="00000000" w:rsidRPr="00000000">
        <w:rPr>
          <w:b w:val="1"/>
          <w:sz w:val="24"/>
          <w:szCs w:val="24"/>
          <w:rtl w:val="0"/>
        </w:rPr>
        <w:t xml:space="preserve">Key Insights:</w:t>
      </w:r>
      <w:r w:rsidDel="00000000" w:rsidR="00000000" w:rsidRPr="00000000">
        <w:rPr>
          <w:sz w:val="24"/>
          <w:szCs w:val="24"/>
          <w:rtl w:val="0"/>
        </w:rPr>
        <w:t xml:space="preserve"> The need for a system that effectively delineates and connects various operational teams, both geographically and functionally, while facilitating proper communication among them.</w:t>
      </w:r>
    </w:p>
    <w:p w:rsidR="00000000" w:rsidDel="00000000" w:rsidP="00000000" w:rsidRDefault="00000000" w:rsidRPr="00000000" w14:paraId="00000104">
      <w:pPr>
        <w:numPr>
          <w:ilvl w:val="0"/>
          <w:numId w:val="6"/>
        </w:numPr>
        <w:spacing w:after="0" w:afterAutospacing="0" w:before="0" w:beforeAutospacing="0" w:lineRule="auto"/>
        <w:ind w:left="720" w:hanging="360"/>
        <w:jc w:val="both"/>
        <w:rPr>
          <w:sz w:val="24"/>
          <w:szCs w:val="24"/>
          <w:u w:val="none"/>
        </w:rPr>
      </w:pPr>
      <w:r w:rsidDel="00000000" w:rsidR="00000000" w:rsidRPr="00000000">
        <w:rPr>
          <w:b w:val="1"/>
          <w:sz w:val="24"/>
          <w:szCs w:val="24"/>
          <w:u w:val="single"/>
          <w:rtl w:val="0"/>
        </w:rPr>
        <w:t xml:space="preserve">Roee Tavor</w:t>
      </w:r>
      <w:r w:rsidDel="00000000" w:rsidR="00000000" w:rsidRPr="00000000">
        <w:rPr>
          <w:b w:val="1"/>
          <w:sz w:val="24"/>
          <w:szCs w:val="24"/>
          <w:rtl w:val="0"/>
        </w:rPr>
        <w:t xml:space="preserve"> </w:t>
      </w:r>
      <w:r w:rsidDel="00000000" w:rsidR="00000000" w:rsidRPr="00000000">
        <w:rPr>
          <w:sz w:val="24"/>
          <w:szCs w:val="24"/>
          <w:rtl w:val="0"/>
        </w:rPr>
        <w:t xml:space="preserve">- Chairman of the Residential Resilience Team in Kanaf settlement.</w:t>
        <w:br w:type="textWrapping"/>
      </w:r>
      <w:r w:rsidDel="00000000" w:rsidR="00000000" w:rsidRPr="00000000">
        <w:rPr>
          <w:b w:val="1"/>
          <w:sz w:val="24"/>
          <w:szCs w:val="24"/>
          <w:rtl w:val="0"/>
        </w:rPr>
        <w:t xml:space="preserve">Background:</w:t>
      </w:r>
      <w:r w:rsidDel="00000000" w:rsidR="00000000" w:rsidRPr="00000000">
        <w:rPr>
          <w:sz w:val="24"/>
          <w:szCs w:val="24"/>
          <w:rtl w:val="0"/>
        </w:rPr>
        <w:t xml:space="preserve"> Kanaf operates with a residential resilience team collaborating closely with the first response team.</w:t>
        <w:br w:type="textWrapping"/>
      </w:r>
      <w:r w:rsidDel="00000000" w:rsidR="00000000" w:rsidRPr="00000000">
        <w:rPr>
          <w:b w:val="1"/>
          <w:sz w:val="24"/>
          <w:szCs w:val="24"/>
          <w:rtl w:val="0"/>
        </w:rPr>
        <w:t xml:space="preserve">Key Insights:</w:t>
      </w:r>
      <w:r w:rsidDel="00000000" w:rsidR="00000000" w:rsidRPr="00000000">
        <w:rPr>
          <w:sz w:val="24"/>
          <w:szCs w:val="24"/>
          <w:rtl w:val="0"/>
        </w:rPr>
        <w:t xml:space="preserve"> </w:t>
      </w:r>
      <w:r w:rsidDel="00000000" w:rsidR="00000000" w:rsidRPr="00000000">
        <w:rPr>
          <w:i w:val="1"/>
          <w:sz w:val="24"/>
          <w:szCs w:val="24"/>
          <w:rtl w:val="0"/>
        </w:rPr>
        <w:t xml:space="preserve">"Since the blackout on 7.10, we've realized the necessity for technology that works independently of GPS and internet connections,"</w:t>
      </w:r>
      <w:r w:rsidDel="00000000" w:rsidR="00000000" w:rsidRPr="00000000">
        <w:rPr>
          <w:sz w:val="24"/>
          <w:szCs w:val="24"/>
          <w:rtl w:val="0"/>
        </w:rPr>
        <w:t xml:space="preserve"> highlighting the essential need for a system that functions reliably in technologically limited environments.</w:t>
      </w:r>
      <w:r w:rsidDel="00000000" w:rsidR="00000000" w:rsidRPr="00000000">
        <w:rPr>
          <w:rtl w:val="0"/>
        </w:rPr>
      </w:r>
    </w:p>
    <w:p w:rsidR="00000000" w:rsidDel="00000000" w:rsidP="00000000" w:rsidRDefault="00000000" w:rsidRPr="00000000" w14:paraId="00000105">
      <w:pPr>
        <w:numPr>
          <w:ilvl w:val="0"/>
          <w:numId w:val="6"/>
        </w:numPr>
        <w:spacing w:after="240" w:before="0" w:beforeAutospacing="0" w:lineRule="auto"/>
        <w:ind w:left="720" w:hanging="360"/>
        <w:jc w:val="both"/>
        <w:rPr>
          <w:sz w:val="24"/>
          <w:szCs w:val="24"/>
          <w:u w:val="none"/>
        </w:rPr>
      </w:pPr>
      <w:r w:rsidDel="00000000" w:rsidR="00000000" w:rsidRPr="00000000">
        <w:rPr>
          <w:b w:val="1"/>
          <w:sz w:val="24"/>
          <w:szCs w:val="24"/>
          <w:u w:val="single"/>
          <w:rtl w:val="0"/>
        </w:rPr>
        <w:t xml:space="preserve">Hagit Geva &amp; Itamar Cohen</w:t>
      </w:r>
      <w:r w:rsidDel="00000000" w:rsidR="00000000" w:rsidRPr="00000000">
        <w:rPr>
          <w:b w:val="1"/>
          <w:sz w:val="24"/>
          <w:szCs w:val="24"/>
          <w:rtl w:val="0"/>
        </w:rPr>
        <w:t xml:space="preserve"> </w:t>
      </w:r>
      <w:r w:rsidDel="00000000" w:rsidR="00000000" w:rsidRPr="00000000">
        <w:rPr>
          <w:sz w:val="24"/>
          <w:szCs w:val="24"/>
          <w:rtl w:val="0"/>
        </w:rPr>
        <w:t xml:space="preserve">- Chairman &amp; Vice Chairman of the Residential Resilience Team in Givat Yoav settlement.</w:t>
        <w:br w:type="textWrapping"/>
      </w:r>
      <w:r w:rsidDel="00000000" w:rsidR="00000000" w:rsidRPr="00000000">
        <w:rPr>
          <w:b w:val="1"/>
          <w:sz w:val="24"/>
          <w:szCs w:val="24"/>
          <w:rtl w:val="0"/>
        </w:rPr>
        <w:t xml:space="preserve">Background:</w:t>
      </w:r>
      <w:r w:rsidDel="00000000" w:rsidR="00000000" w:rsidRPr="00000000">
        <w:rPr>
          <w:sz w:val="24"/>
          <w:szCs w:val="24"/>
          <w:rtl w:val="0"/>
        </w:rPr>
        <w:t xml:space="preserve"> Givat Yoav has several resilience teams, including logistics, health, education, spokesperson, welfare, and first response.</w:t>
        <w:br w:type="textWrapping"/>
      </w:r>
      <w:r w:rsidDel="00000000" w:rsidR="00000000" w:rsidRPr="00000000">
        <w:rPr>
          <w:b w:val="1"/>
          <w:sz w:val="24"/>
          <w:szCs w:val="24"/>
          <w:rtl w:val="0"/>
        </w:rPr>
        <w:t xml:space="preserve">Key Insights:</w:t>
      </w:r>
      <w:r w:rsidDel="00000000" w:rsidR="00000000" w:rsidRPr="00000000">
        <w:rPr>
          <w:sz w:val="24"/>
          <w:szCs w:val="24"/>
          <w:rtl w:val="0"/>
        </w:rPr>
        <w:t xml:space="preserve"> The importance of a strict hierarchy with appropriate permissions, a simplified mobile app for general team members, and a more complex web application for leaders. The need for a feature to mark significant locations on a map and assign tasks across teams. </w:t>
      </w:r>
      <w:r w:rsidDel="00000000" w:rsidR="00000000" w:rsidRPr="00000000">
        <w:rPr>
          <w:sz w:val="24"/>
          <w:szCs w:val="24"/>
          <w:rtl w:val="0"/>
        </w:rPr>
        <w:t xml:space="preserve">Hagit added, </w:t>
      </w:r>
      <w:r w:rsidDel="00000000" w:rsidR="00000000" w:rsidRPr="00000000">
        <w:rPr>
          <w:i w:val="1"/>
          <w:sz w:val="24"/>
          <w:szCs w:val="24"/>
          <w:rtl w:val="0"/>
        </w:rPr>
        <w:t xml:space="preserve">"It's crucial our tools are intuitive—during a crisis, no one should struggle with complex interfaces."</w:t>
      </w:r>
      <w:r w:rsidDel="00000000" w:rsidR="00000000" w:rsidRPr="00000000">
        <w:rPr>
          <w:sz w:val="24"/>
          <w:szCs w:val="24"/>
          <w:rtl w:val="0"/>
        </w:rPr>
        <w:t xml:space="preserve"> This comment underscores the importance of user-friendly technology that can be swiftly adopted and utilized under stress.</w:t>
      </w:r>
      <w:r w:rsidDel="00000000" w:rsidR="00000000" w:rsidRPr="00000000">
        <w:rPr>
          <w:rtl w:val="0"/>
        </w:rPr>
      </w:r>
    </w:p>
    <w:p w:rsidR="00000000" w:rsidDel="00000000" w:rsidP="00000000" w:rsidRDefault="00000000" w:rsidRPr="00000000" w14:paraId="0000010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07">
      <w:pPr>
        <w:spacing w:after="240" w:before="240" w:lineRule="auto"/>
        <w:rPr>
          <w:b w:val="1"/>
          <w:sz w:val="24"/>
          <w:szCs w:val="24"/>
        </w:rPr>
      </w:pPr>
      <w:r w:rsidDel="00000000" w:rsidR="00000000" w:rsidRPr="00000000">
        <w:rPr>
          <w:b w:val="1"/>
          <w:sz w:val="24"/>
          <w:szCs w:val="24"/>
          <w:rtl w:val="0"/>
        </w:rPr>
        <w:t xml:space="preserve">3.3.2 Interviews Insights</w:t>
      </w:r>
    </w:p>
    <w:p w:rsidR="00000000" w:rsidDel="00000000" w:rsidP="00000000" w:rsidRDefault="00000000" w:rsidRPr="00000000" w14:paraId="00000108">
      <w:pPr>
        <w:numPr>
          <w:ilvl w:val="0"/>
          <w:numId w:val="1"/>
        </w:numPr>
        <w:spacing w:after="0" w:before="240" w:lineRule="auto"/>
        <w:ind w:left="720" w:hanging="360"/>
        <w:rPr>
          <w:rFonts w:ascii="Calibri" w:cs="Calibri" w:eastAsia="Calibri" w:hAnsi="Calibri"/>
          <w:sz w:val="24"/>
          <w:szCs w:val="24"/>
        </w:rPr>
      </w:pPr>
      <w:r w:rsidDel="00000000" w:rsidR="00000000" w:rsidRPr="00000000">
        <w:rPr>
          <w:sz w:val="24"/>
          <w:szCs w:val="24"/>
          <w:rtl w:val="0"/>
        </w:rPr>
        <w:t xml:space="preserve">GPS connections cannot be relied upon during emergencies, so the application should function without GPS.</w:t>
      </w:r>
    </w:p>
    <w:p w:rsidR="00000000" w:rsidDel="00000000" w:rsidP="00000000" w:rsidRDefault="00000000" w:rsidRPr="00000000" w14:paraId="00000109">
      <w:pPr>
        <w:numPr>
          <w:ilvl w:val="0"/>
          <w:numId w:val="1"/>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Push-to-talk functionality is not required, as the teams already have walkie-talkies for communication.</w:t>
      </w:r>
    </w:p>
    <w:p w:rsidR="00000000" w:rsidDel="00000000" w:rsidP="00000000" w:rsidRDefault="00000000" w:rsidRPr="00000000" w14:paraId="0000010A">
      <w:pPr>
        <w:numPr>
          <w:ilvl w:val="0"/>
          <w:numId w:val="1"/>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User experience (UX) and ease of use are crucial for the successful adoption of the application by the teams.</w:t>
      </w:r>
    </w:p>
    <w:p w:rsidR="00000000" w:rsidDel="00000000" w:rsidP="00000000" w:rsidRDefault="00000000" w:rsidRPr="00000000" w14:paraId="0000010B">
      <w:pPr>
        <w:numPr>
          <w:ilvl w:val="0"/>
          <w:numId w:val="1"/>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The application should cater to different roles and permissions within the team hierarchy.</w:t>
      </w:r>
    </w:p>
    <w:p w:rsidR="00000000" w:rsidDel="00000000" w:rsidP="00000000" w:rsidRDefault="00000000" w:rsidRPr="00000000" w14:paraId="0000010C">
      <w:pPr>
        <w:numPr>
          <w:ilvl w:val="0"/>
          <w:numId w:val="1"/>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Marking significant locations on a map and assigning tasks across teams are essential features.</w:t>
      </w:r>
    </w:p>
    <w:p w:rsidR="00000000" w:rsidDel="00000000" w:rsidP="00000000" w:rsidRDefault="00000000" w:rsidRPr="00000000" w14:paraId="0000010D">
      <w:pPr>
        <w:numPr>
          <w:ilvl w:val="0"/>
          <w:numId w:val="1"/>
        </w:numPr>
        <w:spacing w:after="240" w:lineRule="auto"/>
        <w:ind w:left="720" w:hanging="360"/>
        <w:rPr>
          <w:rFonts w:ascii="Calibri" w:cs="Calibri" w:eastAsia="Calibri" w:hAnsi="Calibri"/>
          <w:sz w:val="24"/>
          <w:szCs w:val="24"/>
        </w:rPr>
      </w:pPr>
      <w:r w:rsidDel="00000000" w:rsidR="00000000" w:rsidRPr="00000000">
        <w:rPr>
          <w:sz w:val="24"/>
          <w:szCs w:val="24"/>
          <w:rtl w:val="0"/>
        </w:rPr>
        <w:t xml:space="preserve">The application should work seamlessly during both routine operations and emergencies, with a simplified interface for emergencies.</w:t>
      </w:r>
      <w:r w:rsidDel="00000000" w:rsidR="00000000" w:rsidRPr="00000000">
        <w:rPr>
          <w:rtl w:val="0"/>
        </w:rPr>
      </w:r>
    </w:p>
    <w:p w:rsidR="00000000" w:rsidDel="00000000" w:rsidP="00000000" w:rsidRDefault="00000000" w:rsidRPr="00000000" w14:paraId="0000010E">
      <w:pPr>
        <w:rPr>
          <w:sz w:val="24"/>
          <w:szCs w:val="24"/>
          <w:highlight w:val="yellow"/>
        </w:rPr>
      </w:pPr>
      <w:r w:rsidDel="00000000" w:rsidR="00000000" w:rsidRPr="00000000">
        <w:rPr>
          <w:b w:val="1"/>
          <w:sz w:val="24"/>
          <w:szCs w:val="24"/>
          <w:rtl w:val="0"/>
        </w:rPr>
        <w:t xml:space="preserve">3.4 Research Summary</w:t>
      </w:r>
      <w:r w:rsidDel="00000000" w:rsidR="00000000" w:rsidRPr="00000000">
        <w:rPr>
          <w:rtl w:val="0"/>
        </w:rPr>
      </w:r>
    </w:p>
    <w:p w:rsidR="00000000" w:rsidDel="00000000" w:rsidP="00000000" w:rsidRDefault="00000000" w:rsidRPr="00000000" w14:paraId="0000010F">
      <w:pPr>
        <w:jc w:val="both"/>
        <w:rPr>
          <w:highlight w:val="yellow"/>
        </w:rPr>
      </w:pPr>
      <w:r w:rsidDel="00000000" w:rsidR="00000000" w:rsidRPr="00000000">
        <w:rPr>
          <w:sz w:val="24"/>
          <w:szCs w:val="24"/>
          <w:rtl w:val="0"/>
        </w:rPr>
        <w:t xml:space="preserve">Our research involved a thorough evaluation of existing applications aimed at bolstering the capabilities of first response and emergency resilience teams. The focus was on tools that address the specific operational and communication challenges encountered in emergency situations. Through this research, we analyzed a variety of platforms and conducted interviews with key stakeholders in high-risk areas. These interviews provided valuable insights into the unique needs and requirements of these teams, informing our understanding of the critical features that an effective emergency management system must possess. The outcomes of this research highlight the necessity for an integrated solution that offers comprehensive support through features like robust communication tools, efficient task management, and enhanced situational awareness.</w:t>
      </w:r>
      <w:r w:rsidDel="00000000" w:rsidR="00000000" w:rsidRPr="00000000">
        <w:rPr>
          <w:rtl w:val="0"/>
        </w:rPr>
      </w:r>
    </w:p>
    <w:p w:rsidR="00000000" w:rsidDel="00000000" w:rsidP="00000000" w:rsidRDefault="00000000" w:rsidRPr="00000000" w14:paraId="00000110">
      <w:pPr>
        <w:jc w:val="left"/>
        <w:rPr>
          <w:b w:val="1"/>
          <w:sz w:val="28"/>
          <w:szCs w:val="28"/>
          <w:u w:val="single"/>
        </w:rPr>
      </w:pPr>
      <w:r w:rsidDel="00000000" w:rsidR="00000000" w:rsidRPr="00000000">
        <w:rPr>
          <w:b w:val="1"/>
          <w:sz w:val="28"/>
          <w:szCs w:val="28"/>
          <w:u w:val="single"/>
          <w:rtl w:val="0"/>
        </w:rPr>
        <w:t xml:space="preserve">4. ENGINEERING PROCESS</w:t>
      </w:r>
    </w:p>
    <w:p w:rsidR="00000000" w:rsidDel="00000000" w:rsidP="00000000" w:rsidRDefault="00000000" w:rsidRPr="00000000" w14:paraId="00000111">
      <w:pPr>
        <w:jc w:val="both"/>
        <w:rPr>
          <w:b w:val="1"/>
          <w:sz w:val="24"/>
          <w:szCs w:val="24"/>
        </w:rPr>
      </w:pPr>
      <w:r w:rsidDel="00000000" w:rsidR="00000000" w:rsidRPr="00000000">
        <w:rPr>
          <w:b w:val="1"/>
          <w:sz w:val="24"/>
          <w:szCs w:val="24"/>
          <w:rtl w:val="0"/>
        </w:rPr>
        <w:t xml:space="preserve">4.1 Development Process</w:t>
      </w:r>
    </w:p>
    <w:p w:rsidR="00000000" w:rsidDel="00000000" w:rsidP="00000000" w:rsidRDefault="00000000" w:rsidRPr="00000000" w14:paraId="00000112">
      <w:pPr>
        <w:jc w:val="both"/>
        <w:rPr>
          <w:sz w:val="24"/>
          <w:szCs w:val="24"/>
        </w:rPr>
      </w:pPr>
      <w:r w:rsidDel="00000000" w:rsidR="00000000" w:rsidRPr="00000000">
        <w:rPr>
          <w:sz w:val="24"/>
          <w:szCs w:val="24"/>
          <w:rtl w:val="0"/>
        </w:rPr>
        <w:t xml:space="preserve">In developing the advanced web and mobile application for optimizing the operations of first response and emergency resilience teams, our engineering process is driven by the need for precision, reliability, and user-centric functionality. </w:t>
      </w:r>
    </w:p>
    <w:p w:rsidR="00000000" w:rsidDel="00000000" w:rsidP="00000000" w:rsidRDefault="00000000" w:rsidRPr="00000000" w14:paraId="00000113">
      <w:pPr>
        <w:jc w:val="both"/>
        <w:rPr>
          <w:sz w:val="24"/>
          <w:szCs w:val="24"/>
        </w:rPr>
      </w:pPr>
      <w:r w:rsidDel="00000000" w:rsidR="00000000" w:rsidRPr="00000000">
        <w:rPr>
          <w:sz w:val="24"/>
          <w:szCs w:val="24"/>
          <w:rtl w:val="0"/>
        </w:rPr>
        <w:t xml:space="preserve">This section outlines the methodologies and practices we employed to construct a system that not only meets the </w:t>
      </w:r>
      <w:r w:rsidDel="00000000" w:rsidR="00000000" w:rsidRPr="00000000">
        <w:rPr>
          <w:sz w:val="24"/>
          <w:szCs w:val="24"/>
          <w:rtl w:val="0"/>
        </w:rPr>
        <w:t xml:space="preserve">technical</w:t>
      </w:r>
      <w:r w:rsidDel="00000000" w:rsidR="00000000" w:rsidRPr="00000000">
        <w:rPr>
          <w:sz w:val="24"/>
          <w:szCs w:val="24"/>
          <w:rtl w:val="0"/>
        </w:rPr>
        <w:t xml:space="preserve"> requirements of robust software architecture but also addresses the practical demands of emergency response scenarios. We detail our approach to integrating modern technologies with structured development phases, from initial design through to testing and deployment, ensuring that the application is both scalable and adaptable. By focusing on a user-oriented development cycle, we aim to deliver a solution that enhances situational awareness and facilitates real-time decision-making for first responders operating in diverse and challenging environments.</w:t>
      </w:r>
    </w:p>
    <w:p w:rsidR="00000000" w:rsidDel="00000000" w:rsidP="00000000" w:rsidRDefault="00000000" w:rsidRPr="00000000" w14:paraId="00000114">
      <w:pPr>
        <w:rPr>
          <w:b w:val="1"/>
          <w:sz w:val="28"/>
          <w:szCs w:val="28"/>
        </w:rPr>
      </w:pPr>
      <w:r w:rsidDel="00000000" w:rsidR="00000000" w:rsidRPr="00000000">
        <w:rPr>
          <w:rtl w:val="0"/>
        </w:rPr>
      </w:r>
    </w:p>
    <w:p w:rsidR="00000000" w:rsidDel="00000000" w:rsidP="00000000" w:rsidRDefault="00000000" w:rsidRPr="00000000" w14:paraId="00000115">
      <w:pPr>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-34504</wp:posOffset>
            </wp:positionH>
            <wp:positionV relativeFrom="paragraph">
              <wp:posOffset>111615</wp:posOffset>
            </wp:positionV>
            <wp:extent cx="5731510" cy="1734185"/>
            <wp:effectExtent b="0" l="0" r="0" t="0"/>
            <wp:wrapNone/>
            <wp:docPr descr="תמונה שמכילה טקסט, צילום מסך, קבלה, תרשים&#10;&#10;התיאור נוצר באופן אוטומטי" id="2118928899" name="image12.jpg"/>
            <a:graphic>
              <a:graphicData uri="http://schemas.openxmlformats.org/drawingml/2006/picture">
                <pic:pic>
                  <pic:nvPicPr>
                    <pic:cNvPr descr="תמונה שמכילה טקסט, צילום מסך, קבלה, תרשים&#10;&#10;התיאור נוצר באופן אוטומטי" id="0" name="image12.jpg"/>
                    <pic:cNvPicPr preferRelativeResize="0"/>
                  </pic:nvPicPr>
                  <pic:blipFill>
                    <a:blip r:embed="rId14"/>
                    <a:srcRect b="0" l="0" r="0" t="0"/>
                    <a:stretch>
                      <a:fillRect/>
                    </a:stretch>
                  </pic:blipFill>
                  <pic:spPr>
                    <a:xfrm>
                      <a:off x="0" y="0"/>
                      <a:ext cx="5731510" cy="1734185"/>
                    </a:xfrm>
                    <a:prstGeom prst="rect"/>
                    <a:ln/>
                  </pic:spPr>
                </pic:pic>
              </a:graphicData>
            </a:graphic>
          </wp:anchor>
        </w:drawing>
      </w:r>
    </w:p>
    <w:p w:rsidR="00000000" w:rsidDel="00000000" w:rsidP="00000000" w:rsidRDefault="00000000" w:rsidRPr="00000000" w14:paraId="00000116">
      <w:pPr>
        <w:rPr>
          <w:b w:val="1"/>
          <w:sz w:val="28"/>
          <w:szCs w:val="28"/>
        </w:rPr>
      </w:pPr>
      <w:r w:rsidDel="00000000" w:rsidR="00000000" w:rsidRPr="00000000">
        <w:rPr>
          <w:rtl w:val="0"/>
        </w:rPr>
      </w:r>
    </w:p>
    <w:p w:rsidR="00000000" w:rsidDel="00000000" w:rsidP="00000000" w:rsidRDefault="00000000" w:rsidRPr="00000000" w14:paraId="00000117">
      <w:pPr>
        <w:rPr>
          <w:b w:val="1"/>
          <w:sz w:val="28"/>
          <w:szCs w:val="28"/>
        </w:rPr>
      </w:pPr>
      <w:r w:rsidDel="00000000" w:rsidR="00000000" w:rsidRPr="00000000">
        <w:rPr>
          <w:rtl w:val="0"/>
        </w:rPr>
      </w:r>
    </w:p>
    <w:p w:rsidR="00000000" w:rsidDel="00000000" w:rsidP="00000000" w:rsidRDefault="00000000" w:rsidRPr="00000000" w14:paraId="00000118">
      <w:pPr>
        <w:rPr>
          <w:b w:val="1"/>
          <w:sz w:val="28"/>
          <w:szCs w:val="28"/>
        </w:rPr>
      </w:pPr>
      <w:r w:rsidDel="00000000" w:rsidR="00000000" w:rsidRPr="00000000">
        <w:rPr>
          <w:rtl w:val="0"/>
        </w:rPr>
      </w:r>
    </w:p>
    <w:p w:rsidR="00000000" w:rsidDel="00000000" w:rsidP="00000000" w:rsidRDefault="00000000" w:rsidRPr="00000000" w14:paraId="00000119">
      <w:pPr>
        <w:rPr>
          <w:b w:val="1"/>
          <w:sz w:val="28"/>
          <w:szCs w:val="28"/>
        </w:rPr>
      </w:pPr>
      <w:r w:rsidDel="00000000" w:rsidR="00000000" w:rsidRPr="00000000">
        <w:rPr>
          <w:rtl w:val="0"/>
        </w:rPr>
      </w:r>
    </w:p>
    <w:p w:rsidR="00000000" w:rsidDel="00000000" w:rsidP="00000000" w:rsidRDefault="00000000" w:rsidRPr="00000000" w14:paraId="0000011A">
      <w:pPr>
        <w:rPr>
          <w:b w:val="1"/>
          <w:sz w:val="28"/>
          <w:szCs w:val="28"/>
        </w:rPr>
      </w:pPr>
      <w:r w:rsidDel="00000000" w:rsidR="00000000" w:rsidRPr="00000000">
        <w:rPr>
          <w:rtl w:val="0"/>
        </w:rPr>
      </w:r>
    </w:p>
    <w:p w:rsidR="00000000" w:rsidDel="00000000" w:rsidP="00000000" w:rsidRDefault="00000000" w:rsidRPr="00000000" w14:paraId="0000011B">
      <w:pPr>
        <w:jc w:val="center"/>
        <w:rPr>
          <w:i w:val="1"/>
          <w:sz w:val="20"/>
          <w:szCs w:val="20"/>
        </w:rPr>
      </w:pPr>
      <w:r w:rsidDel="00000000" w:rsidR="00000000" w:rsidRPr="00000000">
        <w:rPr>
          <w:i w:val="1"/>
          <w:sz w:val="20"/>
          <w:szCs w:val="20"/>
          <w:rtl w:val="0"/>
        </w:rPr>
        <w:t xml:space="preserve">fig 2. workflow diagram</w:t>
      </w:r>
    </w:p>
    <w:p w:rsidR="00000000" w:rsidDel="00000000" w:rsidP="00000000" w:rsidRDefault="00000000" w:rsidRPr="00000000" w14:paraId="0000011C">
      <w:pPr>
        <w:jc w:val="both"/>
        <w:rPr>
          <w:sz w:val="24"/>
          <w:szCs w:val="24"/>
        </w:rPr>
      </w:pPr>
      <w:r w:rsidDel="00000000" w:rsidR="00000000" w:rsidRPr="00000000">
        <w:rPr>
          <w:sz w:val="24"/>
          <w:szCs w:val="24"/>
          <w:rtl w:val="0"/>
        </w:rPr>
        <w:t xml:space="preserve">Our workflow begins with an extensive review of existing emergency response applications, case studies, and trends to deeply understand the unique challenges faced by first response teams. We conduct interviews with stakeholders from various settlements to gather insights on their specific needs and pain points.</w:t>
      </w:r>
    </w:p>
    <w:p w:rsidR="00000000" w:rsidDel="00000000" w:rsidP="00000000" w:rsidRDefault="00000000" w:rsidRPr="00000000" w14:paraId="0000011D">
      <w:pPr>
        <w:jc w:val="both"/>
        <w:rPr>
          <w:sz w:val="24"/>
          <w:szCs w:val="24"/>
        </w:rPr>
      </w:pPr>
      <w:r w:rsidDel="00000000" w:rsidR="00000000" w:rsidRPr="00000000">
        <w:rPr>
          <w:sz w:val="24"/>
          <w:szCs w:val="24"/>
          <w:rtl w:val="0"/>
        </w:rPr>
        <w:t xml:space="preserve">In the design phase, we architect a comprehensive system integrating web and mobile applications. We sketch wireframes for intuitive interfaces that cater to different user roles and permissions. Precise UML diagrams capture the application's features like communication tools, mapping, task management, and real-time coordination.</w:t>
      </w:r>
    </w:p>
    <w:p w:rsidR="00000000" w:rsidDel="00000000" w:rsidP="00000000" w:rsidRDefault="00000000" w:rsidRPr="00000000" w14:paraId="0000011E">
      <w:pPr>
        <w:jc w:val="both"/>
        <w:rPr>
          <w:sz w:val="24"/>
          <w:szCs w:val="24"/>
        </w:rPr>
      </w:pPr>
      <w:r w:rsidDel="00000000" w:rsidR="00000000" w:rsidRPr="00000000">
        <w:rPr>
          <w:sz w:val="24"/>
          <w:szCs w:val="24"/>
          <w:rtl w:val="0"/>
        </w:rPr>
        <w:t xml:space="preserve">Refining the project's scope is an iterative process, using feedback from interviews and data analysis on first responder operations. This helps set clear requirements for seamless team collaboration, data synchronization, offline functionality, and a user-friendly experience during high-stress situations.  </w:t>
      </w:r>
    </w:p>
    <w:p w:rsidR="00000000" w:rsidDel="00000000" w:rsidP="00000000" w:rsidRDefault="00000000" w:rsidRPr="00000000" w14:paraId="0000011F">
      <w:pPr>
        <w:jc w:val="both"/>
        <w:rPr>
          <w:color w:val="ff0000"/>
          <w:sz w:val="24"/>
          <w:szCs w:val="24"/>
        </w:rPr>
      </w:pPr>
      <w:r w:rsidDel="00000000" w:rsidR="00000000" w:rsidRPr="00000000">
        <w:rPr>
          <w:sz w:val="24"/>
          <w:szCs w:val="24"/>
          <w:rtl w:val="0"/>
        </w:rPr>
        <w:t xml:space="preserve">The final stages involve a robust testing strategy with unit tests, integration tests, usability checks and load simulations to validate functionality, performance, and security across web and mobile platforms. Stringent coding practices ensure a reliable and effective application tailored for efficient emergency management by first response teams.</w:t>
      </w:r>
      <w:r w:rsidDel="00000000" w:rsidR="00000000" w:rsidRPr="00000000">
        <w:rPr>
          <w:rtl w:val="0"/>
        </w:rPr>
      </w:r>
    </w:p>
    <w:p w:rsidR="00000000" w:rsidDel="00000000" w:rsidP="00000000" w:rsidRDefault="00000000" w:rsidRPr="00000000" w14:paraId="00000120">
      <w:pPr>
        <w:rPr>
          <w:color w:val="ff0000"/>
          <w:sz w:val="24"/>
          <w:szCs w:val="24"/>
        </w:rPr>
      </w:pPr>
      <w:r w:rsidDel="00000000" w:rsidR="00000000" w:rsidRPr="00000000">
        <w:rPr>
          <w:rtl w:val="0"/>
        </w:rPr>
      </w:r>
    </w:p>
    <w:p w:rsidR="00000000" w:rsidDel="00000000" w:rsidP="00000000" w:rsidRDefault="00000000" w:rsidRPr="00000000" w14:paraId="00000121">
      <w:pPr>
        <w:rPr>
          <w:b w:val="1"/>
          <w:sz w:val="28"/>
          <w:szCs w:val="28"/>
        </w:rPr>
      </w:pPr>
      <w:r w:rsidDel="00000000" w:rsidR="00000000" w:rsidRPr="00000000">
        <w:rPr>
          <w:b w:val="1"/>
          <w:sz w:val="28"/>
          <w:szCs w:val="28"/>
          <w:rtl w:val="0"/>
        </w:rPr>
        <w:t xml:space="preserve">4.2 Web and Mobile Application Development</w:t>
      </w:r>
    </w:p>
    <w:p w:rsidR="00000000" w:rsidDel="00000000" w:rsidP="00000000" w:rsidRDefault="00000000" w:rsidRPr="00000000" w14:paraId="00000122">
      <w:pPr>
        <w:spacing w:after="240" w:before="240" w:lineRule="auto"/>
        <w:jc w:val="both"/>
        <w:rPr>
          <w:sz w:val="24"/>
          <w:szCs w:val="24"/>
        </w:rPr>
      </w:pPr>
      <w:r w:rsidDel="00000000" w:rsidR="00000000" w:rsidRPr="00000000">
        <w:rPr>
          <w:sz w:val="24"/>
          <w:szCs w:val="24"/>
          <w:rtl w:val="0"/>
        </w:rPr>
        <w:t xml:space="preserve">Our integrated system utilizes both web and mobile applications developed with React and React Native to efficiently manage first response teams. The web application, built with React, offers a stable and scalable platform ideal for complex data management and operational oversight. The collaborative nature of React and the availability of numerous third-party tools facilitate quick updates essential in emergency scenarios. However, performance can vary based on browser capability, and internet reliance increases security risks.</w:t>
      </w:r>
    </w:p>
    <w:p w:rsidR="00000000" w:rsidDel="00000000" w:rsidP="00000000" w:rsidRDefault="00000000" w:rsidRPr="00000000" w14:paraId="00000123">
      <w:pPr>
        <w:spacing w:after="240" w:before="240" w:lineRule="auto"/>
        <w:jc w:val="both"/>
        <w:rPr>
          <w:sz w:val="24"/>
          <w:szCs w:val="24"/>
        </w:rPr>
      </w:pPr>
      <w:r w:rsidDel="00000000" w:rsidR="00000000" w:rsidRPr="00000000">
        <w:rPr>
          <w:sz w:val="24"/>
          <w:szCs w:val="24"/>
          <w:rtl w:val="0"/>
        </w:rPr>
        <w:t xml:space="preserve">The mobile application, developed using React Native, enhances operational effectiveness by ensuring first responders remain informed and connected as much as possible, even offline. It provides tailored user experiences optimized for handheld devices, crucial push notifications, and superior data security with encryption techniques like AES-256. Yet, development complexities arise from the need to support various devices and operating systems like iOS and Android, coupled with the necessity for frequent updates to address compatibility issues.</w:t>
      </w:r>
    </w:p>
    <w:p w:rsidR="00000000" w:rsidDel="00000000" w:rsidP="00000000" w:rsidRDefault="00000000" w:rsidRPr="00000000" w14:paraId="00000124">
      <w:pPr>
        <w:spacing w:after="240" w:before="240" w:lineRule="auto"/>
        <w:jc w:val="both"/>
        <w:rPr>
          <w:sz w:val="24"/>
          <w:szCs w:val="24"/>
        </w:rPr>
      </w:pPr>
      <w:r w:rsidDel="00000000" w:rsidR="00000000" w:rsidRPr="00000000">
        <w:rPr>
          <w:sz w:val="24"/>
          <w:szCs w:val="24"/>
          <w:rtl w:val="0"/>
        </w:rPr>
        <w:t xml:space="preserve">By combining these platforms leveraging React's code reusability, we harness their respective strengths to ensure comprehensive coverage, seamless communication, and robust emergency response management across web and mobile interfaces.</w:t>
      </w:r>
    </w:p>
    <w:p w:rsidR="00000000" w:rsidDel="00000000" w:rsidP="00000000" w:rsidRDefault="00000000" w:rsidRPr="00000000" w14:paraId="00000125">
      <w:pPr>
        <w:rPr>
          <w:color w:val="ff0000"/>
          <w:sz w:val="24"/>
          <w:szCs w:val="24"/>
        </w:rPr>
      </w:pPr>
      <w:r w:rsidDel="00000000" w:rsidR="00000000" w:rsidRPr="00000000">
        <w:rPr>
          <w:color w:val="ff0000"/>
          <w:sz w:val="24"/>
          <w:szCs w:val="24"/>
          <w:rtl w:val="0"/>
        </w:rPr>
        <w:t xml:space="preserve">&amp;&amp;&amp;&amp;&amp;&amp;&amp;&amp;&amp;&amp;&amp;&amp;&amp;&amp;&amp;&amp;&amp;&amp;&amp;&amp;&amp;&amp;&amp;&amp;&amp;&amp;&amp;&amp;&amp;&amp;&amp;&amp;&amp;&amp;&amp;&amp;&amp;&amp;&amp;&amp;&amp;&amp;&amp;&amp;&amp;&amp;&amp;&amp;&amp;&amp;&amp;&amp;&amp;&amp;&amp;</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8"/>
          <w:szCs w:val="28"/>
        </w:rPr>
      </w:pPr>
      <w:r w:rsidDel="00000000" w:rsidR="00000000" w:rsidRPr="00000000">
        <w:rPr>
          <w:b w:val="1"/>
          <w:sz w:val="28"/>
          <w:szCs w:val="28"/>
          <w:rtl w:val="0"/>
        </w:rPr>
        <w:t xml:space="preserve">4.3 System Architecture Overview</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Our system architecture is designed as a hybrid model that combines the principles of microservices and distributed services to ensure seamless interaction between web and mobile platforms. This structure features separate web and mobile application servers, both powered by:</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Node.js, with Kafka ensuring loose coupling and scalability through its role as a messaging system.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MongoDB and Elasticsearch support decentralized data management as independent data services.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Additionally, our architecture includes a middleware server, which may function as an API gateway or service orchestrator, typical in microservices environments to streamline complex service interactions. Although the system incorporates several key elements of microservices, such as asynchronous communication and service-specific databases, it does not fully adopt all characteristics, such as complete service autonomy and domain-driven design. By </w:t>
      </w:r>
      <w:sdt>
        <w:sdtPr>
          <w:tag w:val="goog_rdk_45"/>
        </w:sdtPr>
        <w:sdtContent>
          <w:commentRangeStart w:id="0"/>
        </w:sdtContent>
      </w:sdt>
      <w:r w:rsidDel="00000000" w:rsidR="00000000" w:rsidRPr="00000000">
        <w:rPr>
          <w:sz w:val="24"/>
          <w:szCs w:val="24"/>
          <w:rtl w:val="0"/>
        </w:rPr>
        <w:t xml:space="preserve">leveraging</w:t>
      </w:r>
      <w:commentRangeEnd w:id="0"/>
      <w:r w:rsidDel="00000000" w:rsidR="00000000" w:rsidRPr="00000000">
        <w:commentReference w:id="0"/>
      </w:r>
      <w:r w:rsidDel="00000000" w:rsidR="00000000" w:rsidRPr="00000000">
        <w:rPr>
          <w:sz w:val="24"/>
          <w:szCs w:val="24"/>
          <w:rtl w:val="0"/>
        </w:rPr>
        <w:t xml:space="preserve"> modern frameworks and tools across both front-end and back-end implementations, supported by advanced data handling and authentication systems, our architecture enhances user experience while maintaining system integrity and scalability to meet growing demands.</w:t>
      </w:r>
      <w:r w:rsidDel="00000000" w:rsidR="00000000" w:rsidRPr="00000000">
        <w:rPr>
          <w:rtl w:val="0"/>
        </w:rPr>
      </w:r>
    </w:p>
    <w:p w:rsidR="00000000" w:rsidDel="00000000" w:rsidP="00000000" w:rsidRDefault="00000000" w:rsidRPr="00000000" w14:paraId="0000012C">
      <w:pPr>
        <w:spacing w:line="240" w:lineRule="auto"/>
        <w:jc w:val="both"/>
        <w:rPr>
          <w:color w:val="000000"/>
          <w:sz w:val="20"/>
          <w:szCs w:val="20"/>
        </w:rPr>
      </w:pPr>
      <w:r w:rsidDel="00000000" w:rsidR="00000000" w:rsidRPr="00000000">
        <w:rPr>
          <w:sz w:val="20"/>
          <w:szCs w:val="20"/>
          <w:rtl w:val="0"/>
        </w:rPr>
        <w:t xml:space="preserve">fig 3. system architecture diagram</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-85723</wp:posOffset>
            </wp:positionH>
            <wp:positionV relativeFrom="paragraph">
              <wp:posOffset>101876</wp:posOffset>
            </wp:positionV>
            <wp:extent cx="5731510" cy="3567430"/>
            <wp:effectExtent b="0" l="0" r="0" t="0"/>
            <wp:wrapTopAndBottom distB="0" distT="0"/>
            <wp:docPr id="2118928903"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5731510" cy="3567430"/>
                    </a:xfrm>
                    <a:prstGeom prst="rect"/>
                    <a:ln/>
                  </pic:spPr>
                </pic:pic>
              </a:graphicData>
            </a:graphic>
          </wp:anchor>
        </w:drawing>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spacing w:line="240" w:lineRule="auto"/>
        <w:jc w:val="both"/>
        <w:rPr>
          <w:b w:val="1"/>
          <w:color w:val="000000"/>
          <w:sz w:val="32"/>
          <w:szCs w:val="32"/>
        </w:rPr>
      </w:pPr>
      <w:r w:rsidDel="00000000" w:rsidR="00000000" w:rsidRPr="00000000">
        <w:rPr>
          <w:rtl w:val="0"/>
        </w:rPr>
      </w:r>
    </w:p>
    <w:p w:rsidR="00000000" w:rsidDel="00000000" w:rsidP="00000000" w:rsidRDefault="00000000" w:rsidRPr="00000000" w14:paraId="0000012F">
      <w:pPr>
        <w:spacing w:line="240" w:lineRule="auto"/>
        <w:jc w:val="both"/>
        <w:rPr>
          <w:b w:val="1"/>
          <w:color w:val="000000"/>
          <w:sz w:val="32"/>
          <w:szCs w:val="32"/>
        </w:rPr>
      </w:pPr>
      <w:r w:rsidDel="00000000" w:rsidR="00000000" w:rsidRPr="00000000">
        <w:rPr>
          <w:rtl w:val="0"/>
        </w:rPr>
      </w:r>
    </w:p>
    <w:p w:rsidR="00000000" w:rsidDel="00000000" w:rsidP="00000000" w:rsidRDefault="00000000" w:rsidRPr="00000000" w14:paraId="00000130">
      <w:pPr>
        <w:spacing w:line="240" w:lineRule="auto"/>
        <w:jc w:val="both"/>
        <w:rPr>
          <w:b w:val="1"/>
          <w:color w:val="000000"/>
          <w:sz w:val="32"/>
          <w:szCs w:val="32"/>
        </w:rPr>
      </w:pPr>
      <w:r w:rsidDel="00000000" w:rsidR="00000000" w:rsidRPr="00000000">
        <w:rPr>
          <w:rtl w:val="0"/>
        </w:rPr>
      </w:r>
    </w:p>
    <w:p w:rsidR="00000000" w:rsidDel="00000000" w:rsidP="00000000" w:rsidRDefault="00000000" w:rsidRPr="00000000" w14:paraId="00000131">
      <w:pPr>
        <w:spacing w:line="240" w:lineRule="auto"/>
        <w:jc w:val="both"/>
        <w:rPr>
          <w:b w:val="1"/>
          <w:color w:val="000000"/>
          <w:sz w:val="32"/>
          <w:szCs w:val="32"/>
        </w:rPr>
      </w:pPr>
      <w:r w:rsidDel="00000000" w:rsidR="00000000" w:rsidRPr="00000000">
        <w:rPr>
          <w:rtl w:val="0"/>
        </w:rPr>
      </w:r>
    </w:p>
    <w:p w:rsidR="00000000" w:rsidDel="00000000" w:rsidP="00000000" w:rsidRDefault="00000000" w:rsidRPr="00000000" w14:paraId="00000132">
      <w:pPr>
        <w:jc w:val="both"/>
        <w:rPr>
          <w:b w:val="1"/>
          <w:color w:val="000000"/>
          <w:sz w:val="28"/>
          <w:szCs w:val="28"/>
        </w:rPr>
      </w:pPr>
      <w:r w:rsidDel="00000000" w:rsidR="00000000" w:rsidRPr="00000000">
        <w:rPr>
          <w:b w:val="1"/>
          <w:color w:val="000000"/>
          <w:sz w:val="28"/>
          <w:szCs w:val="28"/>
          <w:rtl w:val="0"/>
        </w:rPr>
        <w:t xml:space="preserve">Application Architecture</w:t>
      </w:r>
    </w:p>
    <w:p w:rsidR="00000000" w:rsidDel="00000000" w:rsidP="00000000" w:rsidRDefault="00000000" w:rsidRPr="00000000" w14:paraId="00000133">
      <w:pPr>
        <w:jc w:val="both"/>
        <w:rPr>
          <w:color w:val="000000"/>
          <w:sz w:val="24"/>
          <w:szCs w:val="24"/>
        </w:rPr>
      </w:pPr>
      <w:r w:rsidDel="00000000" w:rsidR="00000000" w:rsidRPr="00000000">
        <w:rPr>
          <w:color w:val="000000"/>
          <w:sz w:val="24"/>
          <w:szCs w:val="24"/>
          <w:rtl w:val="0"/>
        </w:rPr>
        <w:t xml:space="preserve">The application is designed as a comprehensive solution comprising both web and mobile components, ensuring a seamless experience across various platforms. The architecture leverages modern technologies and frameworks to deliver a scalable, efficient, and responsive system.</w:t>
      </w:r>
    </w:p>
    <w:p w:rsidR="00000000" w:rsidDel="00000000" w:rsidP="00000000" w:rsidRDefault="00000000" w:rsidRPr="00000000" w14:paraId="00000134">
      <w:pPr>
        <w:jc w:val="both"/>
        <w:rPr>
          <w:b w:val="1"/>
          <w:color w:val="000000"/>
          <w:sz w:val="28"/>
          <w:szCs w:val="28"/>
        </w:rPr>
      </w:pPr>
      <w:r w:rsidDel="00000000" w:rsidR="00000000" w:rsidRPr="00000000">
        <w:rPr>
          <w:b w:val="1"/>
          <w:color w:val="000000"/>
          <w:sz w:val="28"/>
          <w:szCs w:val="28"/>
          <w:rtl w:val="0"/>
        </w:rPr>
        <w:t xml:space="preserve">Web </w:t>
      </w:r>
      <w:sdt>
        <w:sdtPr>
          <w:tag w:val="goog_rdk_46"/>
        </w:sdtPr>
        <w:sdtContent>
          <w:commentRangeStart w:id="1"/>
        </w:sdtContent>
      </w:sdt>
      <w:r w:rsidDel="00000000" w:rsidR="00000000" w:rsidRPr="00000000">
        <w:rPr>
          <w:b w:val="1"/>
          <w:color w:val="000000"/>
          <w:sz w:val="28"/>
          <w:szCs w:val="28"/>
          <w:rtl w:val="0"/>
        </w:rPr>
        <w:t xml:space="preserve">Application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35">
      <w:pPr>
        <w:jc w:val="both"/>
        <w:rPr>
          <w:color w:val="000000"/>
          <w:sz w:val="24"/>
          <w:szCs w:val="24"/>
        </w:rPr>
      </w:pPr>
      <w:r w:rsidDel="00000000" w:rsidR="00000000" w:rsidRPr="00000000">
        <w:rPr>
          <w:color w:val="000000"/>
          <w:sz w:val="24"/>
          <w:szCs w:val="24"/>
          <w:rtl w:val="0"/>
        </w:rPr>
        <w:t xml:space="preserve">The web application is built using React, a powerful JavaScript library for creating responsive and efficient user interfaces. React's component-based architecture and virtual DOM implementation enable smooth rendering and optimal performance, ensuring a seamless browsing experience for users.</w:t>
      </w:r>
    </w:p>
    <w:p w:rsidR="00000000" w:rsidDel="00000000" w:rsidP="00000000" w:rsidRDefault="00000000" w:rsidRPr="00000000" w14:paraId="00000136">
      <w:pPr>
        <w:jc w:val="both"/>
        <w:rPr>
          <w:color w:val="000000"/>
          <w:sz w:val="24"/>
          <w:szCs w:val="24"/>
        </w:rPr>
      </w:pPr>
      <w:r w:rsidDel="00000000" w:rsidR="00000000" w:rsidRPr="00000000">
        <w:rPr>
          <w:color w:val="000000"/>
          <w:sz w:val="24"/>
          <w:szCs w:val="24"/>
          <w:rtl w:val="0"/>
        </w:rPr>
        <w:t xml:space="preserve">The server-side logic and API handling are managed by Node.js, a high-performance JavaScript runtime environment. Express.js, a minimalistic and flexible web application framework, is utilized to simplify the routing and middleware architecture, enhancing API development and server management.</w:t>
      </w:r>
    </w:p>
    <w:p w:rsidR="00000000" w:rsidDel="00000000" w:rsidP="00000000" w:rsidRDefault="00000000" w:rsidRPr="00000000" w14:paraId="00000137">
      <w:pPr>
        <w:jc w:val="both"/>
        <w:rPr>
          <w:color w:val="000000"/>
          <w:sz w:val="24"/>
          <w:szCs w:val="24"/>
        </w:rPr>
      </w:pPr>
      <w:r w:rsidDel="00000000" w:rsidR="00000000" w:rsidRPr="00000000">
        <w:rPr>
          <w:color w:val="000000"/>
          <w:sz w:val="24"/>
          <w:szCs w:val="24"/>
          <w:rtl w:val="0"/>
        </w:rPr>
        <w:t xml:space="preserve">For authentication and secure access, Firebase Auth is integrated into the web application, ensuring a consistent and reliable authentication process.</w:t>
      </w:r>
    </w:p>
    <w:p w:rsidR="00000000" w:rsidDel="00000000" w:rsidP="00000000" w:rsidRDefault="00000000" w:rsidRPr="00000000" w14:paraId="00000138">
      <w:pPr>
        <w:jc w:val="both"/>
        <w:rPr>
          <w:b w:val="1"/>
          <w:color w:val="000000"/>
          <w:sz w:val="28"/>
          <w:szCs w:val="28"/>
        </w:rPr>
      </w:pPr>
      <w:r w:rsidDel="00000000" w:rsidR="00000000" w:rsidRPr="00000000">
        <w:rPr>
          <w:b w:val="1"/>
          <w:color w:val="000000"/>
          <w:sz w:val="28"/>
          <w:szCs w:val="28"/>
          <w:rtl w:val="0"/>
        </w:rPr>
        <w:t xml:space="preserve">Mobile Application</w:t>
      </w:r>
    </w:p>
    <w:p w:rsidR="00000000" w:rsidDel="00000000" w:rsidP="00000000" w:rsidRDefault="00000000" w:rsidRPr="00000000" w14:paraId="00000139">
      <w:pPr>
        <w:jc w:val="both"/>
        <w:rPr>
          <w:color w:val="000000"/>
          <w:sz w:val="24"/>
          <w:szCs w:val="24"/>
        </w:rPr>
      </w:pPr>
      <w:r w:rsidDel="00000000" w:rsidR="00000000" w:rsidRPr="00000000">
        <w:rPr>
          <w:color w:val="000000"/>
          <w:sz w:val="24"/>
          <w:szCs w:val="24"/>
          <w:rtl w:val="0"/>
        </w:rPr>
        <w:t xml:space="preserve">On the mobile front, React Native is utilized to deliver a native-like experience across various mobile platforms. React Native's ability to leverage native components and its cross-platform compatibility make it an ideal choice for building high-performance and visually appealing mobile applications.</w:t>
      </w:r>
    </w:p>
    <w:p w:rsidR="00000000" w:rsidDel="00000000" w:rsidP="00000000" w:rsidRDefault="00000000" w:rsidRPr="00000000" w14:paraId="0000013A">
      <w:pPr>
        <w:jc w:val="both"/>
        <w:rPr>
          <w:color w:val="000000"/>
          <w:sz w:val="24"/>
          <w:szCs w:val="24"/>
        </w:rPr>
      </w:pPr>
      <w:r w:rsidDel="00000000" w:rsidR="00000000" w:rsidRPr="00000000">
        <w:rPr>
          <w:color w:val="000000"/>
          <w:sz w:val="24"/>
          <w:szCs w:val="24"/>
          <w:rtl w:val="0"/>
        </w:rPr>
        <w:t xml:space="preserve">Similar to the web application, the mobile application's server-side logic is handled by Node.js and Express.js, providing a consistent and efficient backend infrastructure. Firebase Auth is also integrated into the mobile application, ensuring secure authentication and access control.</w:t>
      </w:r>
    </w:p>
    <w:p w:rsidR="00000000" w:rsidDel="00000000" w:rsidP="00000000" w:rsidRDefault="00000000" w:rsidRPr="00000000" w14:paraId="0000013B">
      <w:pPr>
        <w:jc w:val="both"/>
        <w:rPr>
          <w:b w:val="1"/>
          <w:sz w:val="24"/>
          <w:szCs w:val="24"/>
        </w:rPr>
      </w:pPr>
      <w:r w:rsidDel="00000000" w:rsidR="00000000" w:rsidRPr="00000000">
        <w:rPr>
          <w:b w:val="1"/>
          <w:sz w:val="24"/>
          <w:szCs w:val="24"/>
          <w:rtl w:val="0"/>
        </w:rPr>
        <w:t xml:space="preserve">Web and mobile application in high level</w:t>
      </w:r>
    </w:p>
    <w:p w:rsidR="00000000" w:rsidDel="00000000" w:rsidP="00000000" w:rsidRDefault="00000000" w:rsidRPr="00000000" w14:paraId="0000013C">
      <w:pPr>
        <w:jc w:val="both"/>
        <w:rPr>
          <w:color w:val="000000"/>
          <w:sz w:val="24"/>
          <w:szCs w:val="24"/>
        </w:rPr>
      </w:pPr>
      <w:r w:rsidDel="00000000" w:rsidR="00000000" w:rsidRPr="00000000">
        <w:rPr>
          <w:color w:val="000000"/>
          <w:sz w:val="24"/>
          <w:szCs w:val="24"/>
          <w:rtl w:val="0"/>
        </w:rPr>
        <w:t xml:space="preserve">Both the web and mobile applications leverage MongoDB as the primary data storage solution, enabling effective data management and retrieval across all components.</w:t>
      </w:r>
    </w:p>
    <w:p w:rsidR="00000000" w:rsidDel="00000000" w:rsidP="00000000" w:rsidRDefault="00000000" w:rsidRPr="00000000" w14:paraId="0000013D">
      <w:pPr>
        <w:jc w:val="both"/>
        <w:rPr>
          <w:color w:val="000000"/>
          <w:sz w:val="24"/>
          <w:szCs w:val="24"/>
        </w:rPr>
      </w:pPr>
      <w:r w:rsidDel="00000000" w:rsidR="00000000" w:rsidRPr="00000000">
        <w:rPr>
          <w:color w:val="000000"/>
          <w:sz w:val="24"/>
          <w:szCs w:val="24"/>
          <w:rtl w:val="0"/>
        </w:rPr>
        <w:t xml:space="preserve">By leveraging a consistent technology stack, including React, React Native, Node.js, Express.js, Firebase Auth, and MongoDB, the web and mobile applications can seamlessly communicate and share data, enabling a cohesive and integrated user experience. This architecture not only promotes code reusability and maintainability but also facilitates efficient development and deployment processes.</w:t>
      </w:r>
    </w:p>
    <w:p w:rsidR="00000000" w:rsidDel="00000000" w:rsidP="00000000" w:rsidRDefault="00000000" w:rsidRPr="00000000" w14:paraId="0000013E">
      <w:pPr>
        <w:jc w:val="both"/>
        <w:rPr>
          <w:sz w:val="24"/>
          <w:szCs w:val="24"/>
        </w:rPr>
      </w:pPr>
      <w:r w:rsidDel="00000000" w:rsidR="00000000" w:rsidRPr="00000000">
        <w:rPr>
          <w:rtl w:val="0"/>
        </w:rPr>
      </w:r>
    </w:p>
    <w:p w:rsidR="00000000" w:rsidDel="00000000" w:rsidP="00000000" w:rsidRDefault="00000000" w:rsidRPr="00000000" w14:paraId="0000013F">
      <w:pPr>
        <w:jc w:val="both"/>
        <w:rPr>
          <w:sz w:val="24"/>
          <w:szCs w:val="24"/>
        </w:rPr>
      </w:pPr>
      <w:r w:rsidDel="00000000" w:rsidR="00000000" w:rsidRPr="00000000">
        <w:rPr>
          <w:rtl w:val="0"/>
        </w:rPr>
      </w:r>
    </w:p>
    <w:p w:rsidR="00000000" w:rsidDel="00000000" w:rsidP="00000000" w:rsidRDefault="00000000" w:rsidRPr="00000000" w14:paraId="00000140">
      <w:pPr>
        <w:jc w:val="both"/>
        <w:rPr>
          <w:sz w:val="28"/>
          <w:szCs w:val="28"/>
        </w:rPr>
      </w:pPr>
      <w:r w:rsidDel="00000000" w:rsidR="00000000" w:rsidRPr="00000000">
        <w:rPr>
          <w:sz w:val="28"/>
          <w:szCs w:val="28"/>
          <w:rtl w:val="0"/>
        </w:rPr>
        <w:br w:type="textWrapping"/>
      </w:r>
      <w:r w:rsidDel="00000000" w:rsidR="00000000" w:rsidRPr="00000000">
        <w:rPr>
          <w:b w:val="1"/>
          <w:sz w:val="28"/>
          <w:szCs w:val="28"/>
          <w:rtl w:val="0"/>
        </w:rPr>
        <w:t xml:space="preserve">Data Processing and Analytics</w:t>
      </w:r>
      <w:r w:rsidDel="00000000" w:rsidR="00000000" w:rsidRPr="00000000">
        <w:rPr>
          <w:rtl w:val="0"/>
        </w:rPr>
      </w:r>
    </w:p>
    <w:p w:rsidR="00000000" w:rsidDel="00000000" w:rsidP="00000000" w:rsidRDefault="00000000" w:rsidRPr="00000000" w14:paraId="00000141">
      <w:pPr>
        <w:jc w:val="both"/>
        <w:rPr>
          <w:sz w:val="24"/>
          <w:szCs w:val="24"/>
        </w:rPr>
      </w:pPr>
      <w:r w:rsidDel="00000000" w:rsidR="00000000" w:rsidRPr="00000000">
        <w:rPr>
          <w:sz w:val="24"/>
          <w:szCs w:val="24"/>
          <w:rtl w:val="0"/>
        </w:rPr>
        <w:t xml:space="preserve">The application incorporates Kafka for real-time data processing and event streaming, Elasticsearch for efficient data storage and analysis, and Kibana for data visualization and insights.</w:t>
      </w:r>
    </w:p>
    <w:p w:rsidR="00000000" w:rsidDel="00000000" w:rsidP="00000000" w:rsidRDefault="00000000" w:rsidRPr="00000000" w14:paraId="00000142">
      <w:pPr>
        <w:jc w:val="both"/>
        <w:rPr>
          <w:b w:val="1"/>
          <w:sz w:val="28"/>
          <w:szCs w:val="28"/>
        </w:rPr>
      </w:pPr>
      <w:r w:rsidDel="00000000" w:rsidR="00000000" w:rsidRPr="00000000">
        <w:rPr>
          <w:b w:val="1"/>
          <w:sz w:val="28"/>
          <w:szCs w:val="28"/>
          <w:rtl w:val="0"/>
        </w:rPr>
        <w:t xml:space="preserve">Java Server</w:t>
      </w:r>
    </w:p>
    <w:p w:rsidR="00000000" w:rsidDel="00000000" w:rsidP="00000000" w:rsidRDefault="00000000" w:rsidRPr="00000000" w14:paraId="00000143">
      <w:pPr>
        <w:rPr>
          <w:sz w:val="28"/>
          <w:szCs w:val="28"/>
        </w:rPr>
      </w:pPr>
      <w:r w:rsidDel="00000000" w:rsidR="00000000" w:rsidRPr="00000000">
        <w:rPr>
          <w:sz w:val="24"/>
          <w:szCs w:val="24"/>
          <w:rtl w:val="0"/>
        </w:rPr>
        <w:t xml:space="preserve">A dedicated Java server is implemented to handle computationally intensive tasks and complex calculations.</w:t>
      </w:r>
      <w:r w:rsidDel="00000000" w:rsidR="00000000" w:rsidRPr="00000000">
        <w:rPr>
          <w:rtl w:val="0"/>
        </w:rPr>
      </w:r>
    </w:p>
    <w:p w:rsidR="00000000" w:rsidDel="00000000" w:rsidP="00000000" w:rsidRDefault="00000000" w:rsidRPr="00000000" w14:paraId="00000144">
      <w:pPr>
        <w:jc w:val="center"/>
        <w:rPr>
          <w:b w:val="1"/>
          <w:sz w:val="28"/>
          <w:szCs w:val="28"/>
        </w:rPr>
      </w:pPr>
      <w:r w:rsidDel="00000000" w:rsidR="00000000" w:rsidRPr="00000000">
        <w:rPr>
          <w:rtl w:val="0"/>
        </w:rPr>
      </w:r>
    </w:p>
    <w:p w:rsidR="00000000" w:rsidDel="00000000" w:rsidP="00000000" w:rsidRDefault="00000000" w:rsidRPr="00000000" w14:paraId="00000145">
      <w:pPr>
        <w:jc w:val="center"/>
        <w:rPr>
          <w:b w:val="1"/>
          <w:sz w:val="28"/>
          <w:szCs w:val="28"/>
        </w:rPr>
      </w:pPr>
      <w:r w:rsidDel="00000000" w:rsidR="00000000" w:rsidRPr="00000000">
        <w:rPr>
          <w:rtl w:val="0"/>
        </w:rPr>
      </w:r>
    </w:p>
    <w:p w:rsidR="00000000" w:rsidDel="00000000" w:rsidP="00000000" w:rsidRDefault="00000000" w:rsidRPr="00000000" w14:paraId="00000146">
      <w:pPr>
        <w:jc w:val="center"/>
        <w:rPr>
          <w:b w:val="1"/>
          <w:sz w:val="28"/>
          <w:szCs w:val="28"/>
        </w:rPr>
      </w:pPr>
      <w:r w:rsidDel="00000000" w:rsidR="00000000" w:rsidRPr="00000000">
        <w:rPr>
          <w:rtl w:val="0"/>
        </w:rPr>
      </w:r>
    </w:p>
    <w:p w:rsidR="00000000" w:rsidDel="00000000" w:rsidP="00000000" w:rsidRDefault="00000000" w:rsidRPr="00000000" w14:paraId="00000147">
      <w:pPr>
        <w:jc w:val="center"/>
        <w:rPr>
          <w:b w:val="1"/>
          <w:sz w:val="28"/>
          <w:szCs w:val="28"/>
        </w:rPr>
      </w:pPr>
      <w:r w:rsidDel="00000000" w:rsidR="00000000" w:rsidRPr="00000000">
        <w:rPr>
          <w:b w:val="1"/>
          <w:sz w:val="28"/>
          <w:szCs w:val="28"/>
          <w:rtl w:val="0"/>
        </w:rPr>
        <w:t xml:space="preserve">Technologies Review</w:t>
      </w:r>
    </w:p>
    <w:p w:rsidR="00000000" w:rsidDel="00000000" w:rsidP="00000000" w:rsidRDefault="00000000" w:rsidRPr="00000000" w14:paraId="00000148">
      <w:pPr>
        <w:rPr>
          <w:b w:val="1"/>
          <w:sz w:val="28"/>
          <w:szCs w:val="28"/>
        </w:rPr>
      </w:pPr>
      <w:r w:rsidDel="00000000" w:rsidR="00000000" w:rsidRPr="00000000">
        <w:rPr>
          <w:b w:val="1"/>
          <w:sz w:val="28"/>
          <w:szCs w:val="28"/>
          <w:rtl w:val="0"/>
        </w:rPr>
        <w:t xml:space="preserve">Client-side</w:t>
      </w:r>
    </w:p>
    <w:p w:rsidR="00000000" w:rsidDel="00000000" w:rsidP="00000000" w:rsidRDefault="00000000" w:rsidRPr="00000000" w14:paraId="00000149">
      <w:pPr>
        <w:rPr>
          <w:rFonts w:ascii="Quattrocento Sans" w:cs="Quattrocento Sans" w:eastAsia="Quattrocento Sans" w:hAnsi="Quattrocento Sans"/>
          <w:b w:val="1"/>
          <w:color w:val="0d0d0d"/>
          <w:highlight w:val="white"/>
        </w:rPr>
      </w:pPr>
      <w:r w:rsidDel="00000000" w:rsidR="00000000" w:rsidRPr="00000000">
        <w:rPr>
          <w:rFonts w:ascii="Quattrocento Sans" w:cs="Quattrocento Sans" w:eastAsia="Quattrocento Sans" w:hAnsi="Quattrocento Sans"/>
          <w:b w:val="1"/>
          <w:color w:val="0d0d0d"/>
          <w:highlight w:val="white"/>
          <w:rtl w:val="0"/>
        </w:rPr>
        <w:t xml:space="preserve">React </w:t>
      </w:r>
    </w:p>
    <w:p w:rsidR="00000000" w:rsidDel="00000000" w:rsidP="00000000" w:rsidRDefault="00000000" w:rsidRPr="00000000" w14:paraId="0000014A">
      <w:pPr>
        <w:rPr>
          <w:sz w:val="24"/>
          <w:szCs w:val="24"/>
        </w:rPr>
      </w:pPr>
      <w:r w:rsidDel="00000000" w:rsidR="00000000" w:rsidRPr="00000000">
        <w:rPr>
          <w:sz w:val="24"/>
          <w:szCs w:val="24"/>
          <w:rtl w:val="0"/>
        </w:rPr>
        <w:t xml:space="preserve">React uses JavaScript and JSX to create efficient, dynamic web interfaces. Its virtual DOM improves application performance by only updating necessary parts of the DOM, making it ideal for high-performance applications that require frequent updates. React is compatible with various testing frameworks such as Jest, facilitating robust component testing. It also supports ARIA standards, enhancing accessibility. [https://react.dev/]</w:t>
      </w:r>
    </w:p>
    <w:p w:rsidR="00000000" w:rsidDel="00000000" w:rsidP="00000000" w:rsidRDefault="00000000" w:rsidRPr="00000000" w14:paraId="0000014B">
      <w:pPr>
        <w:rPr>
          <w:b w:val="1"/>
          <w:sz w:val="24"/>
          <w:szCs w:val="24"/>
        </w:rPr>
      </w:pPr>
      <w:r w:rsidDel="00000000" w:rsidR="00000000" w:rsidRPr="00000000">
        <w:rPr>
          <w:b w:val="1"/>
          <w:sz w:val="24"/>
          <w:szCs w:val="24"/>
          <w:rtl w:val="0"/>
        </w:rPr>
        <w:t xml:space="preserve">React Native</w:t>
      </w:r>
    </w:p>
    <w:p w:rsidR="00000000" w:rsidDel="00000000" w:rsidP="00000000" w:rsidRDefault="00000000" w:rsidRPr="00000000" w14:paraId="0000014C">
      <w:pPr>
        <w:rPr>
          <w:sz w:val="28"/>
          <w:szCs w:val="28"/>
        </w:rPr>
      </w:pPr>
      <w:r w:rsidDel="00000000" w:rsidR="00000000" w:rsidRPr="00000000">
        <w:rPr>
          <w:sz w:val="24"/>
          <w:szCs w:val="24"/>
          <w:rtl w:val="0"/>
        </w:rPr>
        <w:t xml:space="preserve">React Native extends React’s capabilities to mobile app development, translating React components into native platform elements. This provides a smooth user experience and leverages React's development practices for mobile environments. React Native allows mobile apps to integrate with device capabilities like the camera and GPS, ensuring they perform well on both iOS and Android platforms. [https://reactnative.dev/]</w:t>
      </w:r>
      <w:r w:rsidDel="00000000" w:rsidR="00000000" w:rsidRPr="00000000">
        <w:rPr>
          <w:rtl w:val="0"/>
        </w:rPr>
      </w:r>
    </w:p>
    <w:p w:rsidR="00000000" w:rsidDel="00000000" w:rsidP="00000000" w:rsidRDefault="00000000" w:rsidRPr="00000000" w14:paraId="0000014D">
      <w:pPr>
        <w:rPr>
          <w:b w:val="1"/>
          <w:sz w:val="24"/>
          <w:szCs w:val="24"/>
        </w:rPr>
      </w:pPr>
      <w:r w:rsidDel="00000000" w:rsidR="00000000" w:rsidRPr="00000000">
        <w:rPr>
          <w:b w:val="1"/>
          <w:sz w:val="24"/>
          <w:szCs w:val="24"/>
          <w:rtl w:val="0"/>
        </w:rPr>
        <w:t xml:space="preserve">React VS React Native</w:t>
      </w:r>
    </w:p>
    <w:p w:rsidR="00000000" w:rsidDel="00000000" w:rsidP="00000000" w:rsidRDefault="00000000" w:rsidRPr="00000000" w14:paraId="0000014E">
      <w:pPr>
        <w:rPr>
          <w:sz w:val="24"/>
          <w:szCs w:val="24"/>
        </w:rPr>
      </w:pPr>
      <w:r w:rsidDel="00000000" w:rsidR="00000000" w:rsidRPr="00000000">
        <w:rPr>
          <w:sz w:val="24"/>
          <w:szCs w:val="24"/>
          <w:rtl w:val="0"/>
        </w:rPr>
        <w:t xml:space="preserve">React and React Native are two powerful frameworks developed by Facebook for building user interfaces. While React is primarily used for web development, React Native extends its capabilities to mobile app development. Both frameworks share many similarities, such as their language and syntax, but they also have distinct features tailored to their respective platforms. In this comparison, we'll explore the key differences between React for web and React Native for mobile, focusing on various aspects such as performance, </w:t>
      </w:r>
    </w:p>
    <w:p w:rsidR="00000000" w:rsidDel="00000000" w:rsidP="00000000" w:rsidRDefault="00000000" w:rsidRPr="00000000" w14:paraId="0000014F">
      <w:pPr>
        <w:rPr>
          <w:sz w:val="24"/>
          <w:szCs w:val="24"/>
        </w:rPr>
      </w:pPr>
      <w:r w:rsidDel="00000000" w:rsidR="00000000" w:rsidRPr="00000000">
        <w:rPr>
          <w:sz w:val="24"/>
          <w:szCs w:val="24"/>
          <w:rtl w:val="0"/>
        </w:rPr>
        <w:t xml:space="preserve">testing, user interface, scalability, and community support.</w:t>
      </w:r>
    </w:p>
    <w:p w:rsidR="00000000" w:rsidDel="00000000" w:rsidP="00000000" w:rsidRDefault="00000000" w:rsidRPr="00000000" w14:paraId="00000150">
      <w:pPr>
        <w:rPr>
          <w:sz w:val="28"/>
          <w:szCs w:val="28"/>
        </w:rPr>
      </w:pPr>
      <w:r w:rsidDel="00000000" w:rsidR="00000000" w:rsidRPr="00000000">
        <w:rPr>
          <w:sz w:val="24"/>
          <w:szCs w:val="24"/>
          <w:rtl w:val="0"/>
        </w:rPr>
        <w:t xml:space="preserve">During our research about the client-side possible tools we found out that for our use case of building an application both for web and mobile, react and react native a good solution [4].</w:t>
      </w:r>
      <w:r w:rsidDel="00000000" w:rsidR="00000000" w:rsidRPr="00000000">
        <w:rPr>
          <w:sz w:val="28"/>
          <w:szCs w:val="28"/>
          <w:rtl w:val="0"/>
        </w:rPr>
        <w:br w:type="textWrapping"/>
      </w:r>
    </w:p>
    <w:p w:rsidR="00000000" w:rsidDel="00000000" w:rsidP="00000000" w:rsidRDefault="00000000" w:rsidRPr="00000000" w14:paraId="00000151">
      <w:pPr>
        <w:rPr>
          <w:sz w:val="28"/>
          <w:szCs w:val="28"/>
        </w:rPr>
      </w:pPr>
      <w:r w:rsidDel="00000000" w:rsidR="00000000" w:rsidRPr="00000000">
        <w:rPr>
          <w:rtl w:val="0"/>
        </w:rPr>
      </w:r>
    </w:p>
    <w:p w:rsidR="00000000" w:rsidDel="00000000" w:rsidP="00000000" w:rsidRDefault="00000000" w:rsidRPr="00000000" w14:paraId="00000152">
      <w:pPr>
        <w:rPr>
          <w:b w:val="1"/>
          <w:sz w:val="24"/>
          <w:szCs w:val="24"/>
        </w:rPr>
      </w:pPr>
      <w:r w:rsidDel="00000000" w:rsidR="00000000" w:rsidRPr="00000000">
        <w:rPr>
          <w:b w:val="1"/>
          <w:sz w:val="24"/>
          <w:szCs w:val="24"/>
          <w:rtl w:val="0"/>
        </w:rPr>
        <w:t xml:space="preserve">React vs. React Native - features comparison</w:t>
      </w:r>
    </w:p>
    <w:p w:rsidR="00000000" w:rsidDel="00000000" w:rsidP="00000000" w:rsidRDefault="00000000" w:rsidRPr="00000000" w14:paraId="00000153">
      <w:pPr>
        <w:rPr>
          <w:sz w:val="28"/>
          <w:szCs w:val="28"/>
        </w:rPr>
      </w:pPr>
      <w:r w:rsidDel="00000000" w:rsidR="00000000" w:rsidRPr="00000000">
        <w:rPr>
          <w:rtl w:val="0"/>
        </w:rPr>
      </w:r>
    </w:p>
    <w:p w:rsidR="00000000" w:rsidDel="00000000" w:rsidP="00000000" w:rsidRDefault="00000000" w:rsidRPr="00000000" w14:paraId="00000154">
      <w:pPr>
        <w:rPr>
          <w:sz w:val="28"/>
          <w:szCs w:val="28"/>
        </w:rPr>
      </w:pPr>
      <w:r w:rsidDel="00000000" w:rsidR="00000000" w:rsidRPr="00000000">
        <w:rPr>
          <w:rtl w:val="0"/>
        </w:rPr>
      </w:r>
    </w:p>
    <w:p w:rsidR="00000000" w:rsidDel="00000000" w:rsidP="00000000" w:rsidRDefault="00000000" w:rsidRPr="00000000" w14:paraId="00000155">
      <w:pPr>
        <w:rPr>
          <w:sz w:val="28"/>
          <w:szCs w:val="28"/>
        </w:rPr>
      </w:pPr>
      <w:r w:rsidDel="00000000" w:rsidR="00000000" w:rsidRPr="00000000">
        <w:rPr>
          <w:rtl w:val="0"/>
        </w:rPr>
      </w:r>
    </w:p>
    <w:p w:rsidR="00000000" w:rsidDel="00000000" w:rsidP="00000000" w:rsidRDefault="00000000" w:rsidRPr="00000000" w14:paraId="00000156">
      <w:pPr>
        <w:rPr>
          <w:sz w:val="28"/>
          <w:szCs w:val="28"/>
        </w:rPr>
      </w:pPr>
      <w:r w:rsidDel="00000000" w:rsidR="00000000" w:rsidRPr="00000000">
        <w:rPr>
          <w:rtl w:val="0"/>
        </w:rPr>
      </w:r>
    </w:p>
    <w:p w:rsidR="00000000" w:rsidDel="00000000" w:rsidP="00000000" w:rsidRDefault="00000000" w:rsidRPr="00000000" w14:paraId="00000157">
      <w:pPr>
        <w:rPr>
          <w:sz w:val="28"/>
          <w:szCs w:val="28"/>
        </w:rPr>
      </w:pPr>
      <w:r w:rsidDel="00000000" w:rsidR="00000000" w:rsidRPr="00000000">
        <w:rPr>
          <w:rtl w:val="0"/>
        </w:rPr>
      </w:r>
    </w:p>
    <w:p w:rsidR="00000000" w:rsidDel="00000000" w:rsidP="00000000" w:rsidRDefault="00000000" w:rsidRPr="00000000" w14:paraId="00000158">
      <w:pPr>
        <w:rPr>
          <w:sz w:val="28"/>
          <w:szCs w:val="28"/>
        </w:rPr>
      </w:pPr>
      <w:r w:rsidDel="00000000" w:rsidR="00000000" w:rsidRPr="00000000">
        <w:rPr>
          <w:rtl w:val="0"/>
        </w:rPr>
      </w:r>
    </w:p>
    <w:p w:rsidR="00000000" w:rsidDel="00000000" w:rsidP="00000000" w:rsidRDefault="00000000" w:rsidRPr="00000000" w14:paraId="00000159">
      <w:pPr>
        <w:rPr>
          <w:sz w:val="28"/>
          <w:szCs w:val="28"/>
        </w:rPr>
      </w:pPr>
      <w:r w:rsidDel="00000000" w:rsidR="00000000" w:rsidRPr="00000000">
        <w:rPr>
          <w:rtl w:val="0"/>
        </w:rPr>
      </w:r>
    </w:p>
    <w:p w:rsidR="00000000" w:rsidDel="00000000" w:rsidP="00000000" w:rsidRDefault="00000000" w:rsidRPr="00000000" w14:paraId="0000015A">
      <w:pPr>
        <w:rPr>
          <w:sz w:val="28"/>
          <w:szCs w:val="28"/>
        </w:rPr>
      </w:pPr>
      <w:r w:rsidDel="00000000" w:rsidR="00000000" w:rsidRPr="00000000">
        <w:rPr>
          <w:rtl w:val="0"/>
        </w:rPr>
      </w:r>
    </w:p>
    <w:p w:rsidR="00000000" w:rsidDel="00000000" w:rsidP="00000000" w:rsidRDefault="00000000" w:rsidRPr="00000000" w14:paraId="0000015B">
      <w:pPr>
        <w:rPr>
          <w:sz w:val="28"/>
          <w:szCs w:val="28"/>
        </w:rPr>
      </w:pPr>
      <w:r w:rsidDel="00000000" w:rsidR="00000000" w:rsidRPr="00000000">
        <w:rPr>
          <w:rtl w:val="0"/>
        </w:rPr>
      </w:r>
    </w:p>
    <w:tbl>
      <w:tblPr>
        <w:tblStyle w:val="Table3"/>
        <w:tblpPr w:leftFromText="180" w:rightFromText="180" w:topFromText="0" w:bottomFromText="0" w:vertAnchor="page" w:horzAnchor="margin" w:tblpXSpec="center" w:tblpY="2161"/>
        <w:tblW w:w="105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7"/>
        <w:gridCol w:w="3857"/>
        <w:gridCol w:w="5102"/>
        <w:tblGridChange w:id="0">
          <w:tblGrid>
            <w:gridCol w:w="1637"/>
            <w:gridCol w:w="3857"/>
            <w:gridCol w:w="5102"/>
          </w:tblGrid>
        </w:tblGridChange>
      </w:tblGrid>
      <w:tr>
        <w:trPr>
          <w:cantSplit w:val="0"/>
          <w:trHeight w:val="263" w:hRule="atLeast"/>
          <w:tblHeader w:val="0"/>
        </w:trPr>
        <w:tc>
          <w:tcPr/>
          <w:p w:rsidR="00000000" w:rsidDel="00000000" w:rsidP="00000000" w:rsidRDefault="00000000" w:rsidRPr="00000000" w14:paraId="0000015C">
            <w:pPr>
              <w:jc w:val="center"/>
              <w:rPr>
                <w:b w:val="1"/>
                <w:sz w:val="21"/>
                <w:szCs w:val="21"/>
              </w:rPr>
            </w:pPr>
            <w:r w:rsidDel="00000000" w:rsidR="00000000" w:rsidRPr="00000000">
              <w:rPr>
                <w:b w:val="1"/>
                <w:sz w:val="21"/>
                <w:szCs w:val="21"/>
                <w:rtl w:val="0"/>
              </w:rPr>
              <w:t xml:space="preserve">Feature</w:t>
            </w:r>
          </w:p>
        </w:tc>
        <w:tc>
          <w:tcPr/>
          <w:p w:rsidR="00000000" w:rsidDel="00000000" w:rsidP="00000000" w:rsidRDefault="00000000" w:rsidRPr="00000000" w14:paraId="0000015D">
            <w:pPr>
              <w:jc w:val="center"/>
              <w:rPr>
                <w:b w:val="1"/>
                <w:sz w:val="21"/>
                <w:szCs w:val="21"/>
              </w:rPr>
            </w:pPr>
            <w:r w:rsidDel="00000000" w:rsidR="00000000" w:rsidRPr="00000000">
              <w:rPr>
                <w:b w:val="1"/>
                <w:sz w:val="21"/>
                <w:szCs w:val="21"/>
                <w:rtl w:val="0"/>
              </w:rPr>
              <w:t xml:space="preserve">React (Web)</w:t>
            </w:r>
          </w:p>
        </w:tc>
        <w:tc>
          <w:tcPr/>
          <w:p w:rsidR="00000000" w:rsidDel="00000000" w:rsidP="00000000" w:rsidRDefault="00000000" w:rsidRPr="00000000" w14:paraId="0000015E">
            <w:pPr>
              <w:jc w:val="center"/>
              <w:rPr>
                <w:b w:val="1"/>
                <w:sz w:val="21"/>
                <w:szCs w:val="21"/>
              </w:rPr>
            </w:pPr>
            <w:r w:rsidDel="00000000" w:rsidR="00000000" w:rsidRPr="00000000">
              <w:rPr>
                <w:b w:val="1"/>
                <w:sz w:val="21"/>
                <w:szCs w:val="21"/>
                <w:rtl w:val="0"/>
              </w:rPr>
              <w:t xml:space="preserve">React Native (Mobile)</w:t>
            </w:r>
          </w:p>
        </w:tc>
      </w:tr>
      <w:tr>
        <w:trPr>
          <w:cantSplit w:val="0"/>
          <w:trHeight w:val="791" w:hRule="atLeast"/>
          <w:tblHeader w:val="0"/>
        </w:trPr>
        <w:tc>
          <w:tcPr/>
          <w:p w:rsidR="00000000" w:rsidDel="00000000" w:rsidP="00000000" w:rsidRDefault="00000000" w:rsidRPr="00000000" w14:paraId="0000015F">
            <w:pPr>
              <w:jc w:val="center"/>
              <w:rPr>
                <w:b w:val="1"/>
                <w:sz w:val="21"/>
                <w:szCs w:val="21"/>
              </w:rPr>
            </w:pPr>
            <w:r w:rsidDel="00000000" w:rsidR="00000000" w:rsidRPr="00000000">
              <w:rPr>
                <w:b w:val="1"/>
                <w:sz w:val="21"/>
                <w:szCs w:val="21"/>
                <w:rtl w:val="0"/>
              </w:rPr>
              <w:t xml:space="preserve">Language and Syntax</w:t>
            </w:r>
          </w:p>
        </w:tc>
        <w:tc>
          <w:tcPr/>
          <w:p w:rsidR="00000000" w:rsidDel="00000000" w:rsidP="00000000" w:rsidRDefault="00000000" w:rsidRPr="00000000" w14:paraId="00000160">
            <w:pPr>
              <w:rPr>
                <w:sz w:val="21"/>
                <w:szCs w:val="21"/>
              </w:rPr>
            </w:pPr>
            <w:r w:rsidDel="00000000" w:rsidR="00000000" w:rsidRPr="00000000">
              <w:rPr>
                <w:sz w:val="21"/>
                <w:szCs w:val="21"/>
                <w:rtl w:val="0"/>
              </w:rPr>
              <w:t xml:space="preserve">JavaScript and JSX for creating UI components with the ease of HTML-like syntax embedded in JavaScript.</w:t>
            </w:r>
          </w:p>
        </w:tc>
        <w:tc>
          <w:tcPr/>
          <w:p w:rsidR="00000000" w:rsidDel="00000000" w:rsidP="00000000" w:rsidRDefault="00000000" w:rsidRPr="00000000" w14:paraId="00000161">
            <w:pPr>
              <w:rPr>
                <w:sz w:val="21"/>
                <w:szCs w:val="21"/>
              </w:rPr>
            </w:pPr>
            <w:r w:rsidDel="00000000" w:rsidR="00000000" w:rsidRPr="00000000">
              <w:rPr>
                <w:sz w:val="21"/>
                <w:szCs w:val="21"/>
                <w:rtl w:val="0"/>
              </w:rPr>
              <w:t xml:space="preserve">JavaScript and JSX, translating to native platform components for a seamless mobile experience.</w:t>
            </w:r>
          </w:p>
        </w:tc>
      </w:tr>
      <w:tr>
        <w:trPr>
          <w:cantSplit w:val="0"/>
          <w:trHeight w:val="809" w:hRule="atLeast"/>
          <w:tblHeader w:val="0"/>
        </w:trPr>
        <w:tc>
          <w:tcPr/>
          <w:p w:rsidR="00000000" w:rsidDel="00000000" w:rsidP="00000000" w:rsidRDefault="00000000" w:rsidRPr="00000000" w14:paraId="00000162">
            <w:pPr>
              <w:jc w:val="center"/>
              <w:rPr>
                <w:b w:val="1"/>
                <w:sz w:val="21"/>
                <w:szCs w:val="21"/>
              </w:rPr>
            </w:pPr>
            <w:r w:rsidDel="00000000" w:rsidR="00000000" w:rsidRPr="00000000">
              <w:rPr>
                <w:b w:val="1"/>
                <w:sz w:val="21"/>
                <w:szCs w:val="21"/>
                <w:rtl w:val="0"/>
              </w:rPr>
              <w:t xml:space="preserve">Performance</w:t>
            </w:r>
          </w:p>
        </w:tc>
        <w:tc>
          <w:tcPr/>
          <w:p w:rsidR="00000000" w:rsidDel="00000000" w:rsidP="00000000" w:rsidRDefault="00000000" w:rsidRPr="00000000" w14:paraId="00000163">
            <w:pPr>
              <w:rPr>
                <w:sz w:val="21"/>
                <w:szCs w:val="21"/>
              </w:rPr>
            </w:pPr>
            <w:r w:rsidDel="00000000" w:rsidR="00000000" w:rsidRPr="00000000">
              <w:rPr>
                <w:sz w:val="21"/>
                <w:szCs w:val="21"/>
                <w:rtl w:val="0"/>
              </w:rPr>
              <w:t xml:space="preserve">Uses Virtual DOM for efficient updates. Calculates differences and re-renders only the changed parts on the real DOM.</w:t>
            </w:r>
          </w:p>
        </w:tc>
        <w:tc>
          <w:tcPr/>
          <w:p w:rsidR="00000000" w:rsidDel="00000000" w:rsidP="00000000" w:rsidRDefault="00000000" w:rsidRPr="00000000" w14:paraId="00000164">
            <w:pPr>
              <w:rPr>
                <w:sz w:val="21"/>
                <w:szCs w:val="21"/>
              </w:rPr>
            </w:pPr>
            <w:r w:rsidDel="00000000" w:rsidR="00000000" w:rsidRPr="00000000">
              <w:rPr>
                <w:sz w:val="21"/>
                <w:szCs w:val="21"/>
                <w:rtl w:val="0"/>
              </w:rPr>
              <w:t xml:space="preserve">Employs Virtual DOM and native views for a performance-optimized mobile experience.</w:t>
            </w:r>
          </w:p>
        </w:tc>
      </w:tr>
      <w:tr>
        <w:trPr>
          <w:cantSplit w:val="0"/>
          <w:trHeight w:val="791" w:hRule="atLeast"/>
          <w:tblHeader w:val="0"/>
        </w:trPr>
        <w:tc>
          <w:tcPr/>
          <w:p w:rsidR="00000000" w:rsidDel="00000000" w:rsidP="00000000" w:rsidRDefault="00000000" w:rsidRPr="00000000" w14:paraId="00000165">
            <w:pPr>
              <w:jc w:val="center"/>
              <w:rPr>
                <w:b w:val="1"/>
                <w:sz w:val="21"/>
                <w:szCs w:val="21"/>
              </w:rPr>
            </w:pPr>
            <w:r w:rsidDel="00000000" w:rsidR="00000000" w:rsidRPr="00000000">
              <w:rPr>
                <w:b w:val="1"/>
                <w:sz w:val="21"/>
                <w:szCs w:val="21"/>
                <w:rtl w:val="0"/>
              </w:rPr>
              <w:t xml:space="preserve">Testing</w:t>
            </w:r>
          </w:p>
        </w:tc>
        <w:tc>
          <w:tcPr/>
          <w:p w:rsidR="00000000" w:rsidDel="00000000" w:rsidP="00000000" w:rsidRDefault="00000000" w:rsidRPr="00000000" w14:paraId="00000166">
            <w:pPr>
              <w:rPr>
                <w:sz w:val="21"/>
                <w:szCs w:val="21"/>
              </w:rPr>
            </w:pPr>
            <w:r w:rsidDel="00000000" w:rsidR="00000000" w:rsidRPr="00000000">
              <w:rPr>
                <w:sz w:val="21"/>
                <w:szCs w:val="21"/>
                <w:rtl w:val="0"/>
              </w:rPr>
              <w:t xml:space="preserve">Jest for testing framework. Enzyme and React Testing Library for testing components in isolation.</w:t>
            </w:r>
          </w:p>
        </w:tc>
        <w:tc>
          <w:tcPr/>
          <w:p w:rsidR="00000000" w:rsidDel="00000000" w:rsidP="00000000" w:rsidRDefault="00000000" w:rsidRPr="00000000" w14:paraId="00000167">
            <w:pPr>
              <w:rPr>
                <w:sz w:val="21"/>
                <w:szCs w:val="21"/>
              </w:rPr>
            </w:pPr>
            <w:r w:rsidDel="00000000" w:rsidR="00000000" w:rsidRPr="00000000">
              <w:rPr>
                <w:sz w:val="21"/>
                <w:szCs w:val="21"/>
                <w:rtl w:val="0"/>
              </w:rPr>
              <w:t xml:space="preserve">Jest for testing framework. React Native Testing Library for mobile-specific testing, including native behaviors.</w:t>
            </w:r>
          </w:p>
        </w:tc>
      </w:tr>
      <w:tr>
        <w:trPr>
          <w:cantSplit w:val="0"/>
          <w:trHeight w:val="809" w:hRule="atLeast"/>
          <w:tblHeader w:val="0"/>
        </w:trPr>
        <w:tc>
          <w:tcPr/>
          <w:p w:rsidR="00000000" w:rsidDel="00000000" w:rsidP="00000000" w:rsidRDefault="00000000" w:rsidRPr="00000000" w14:paraId="00000168">
            <w:pPr>
              <w:jc w:val="center"/>
              <w:rPr>
                <w:b w:val="1"/>
                <w:sz w:val="21"/>
                <w:szCs w:val="21"/>
              </w:rPr>
            </w:pPr>
            <w:r w:rsidDel="00000000" w:rsidR="00000000" w:rsidRPr="00000000">
              <w:rPr>
                <w:b w:val="1"/>
                <w:sz w:val="21"/>
                <w:szCs w:val="21"/>
                <w:rtl w:val="0"/>
              </w:rPr>
              <w:t xml:space="preserve">User Interface</w:t>
            </w:r>
          </w:p>
        </w:tc>
        <w:tc>
          <w:tcPr/>
          <w:p w:rsidR="00000000" w:rsidDel="00000000" w:rsidP="00000000" w:rsidRDefault="00000000" w:rsidRPr="00000000" w14:paraId="00000169">
            <w:pPr>
              <w:rPr>
                <w:sz w:val="21"/>
                <w:szCs w:val="21"/>
              </w:rPr>
            </w:pPr>
            <w:r w:rsidDel="00000000" w:rsidR="00000000" w:rsidRPr="00000000">
              <w:rPr>
                <w:sz w:val="21"/>
                <w:szCs w:val="21"/>
                <w:rtl w:val="0"/>
              </w:rPr>
              <w:t xml:space="preserve">Component-based, declarative views making the code predictable and debuggable.</w:t>
            </w:r>
          </w:p>
        </w:tc>
        <w:tc>
          <w:tcPr/>
          <w:p w:rsidR="00000000" w:rsidDel="00000000" w:rsidP="00000000" w:rsidRDefault="00000000" w:rsidRPr="00000000" w14:paraId="0000016A">
            <w:pPr>
              <w:rPr>
                <w:sz w:val="21"/>
                <w:szCs w:val="21"/>
              </w:rPr>
            </w:pPr>
            <w:r w:rsidDel="00000000" w:rsidR="00000000" w:rsidRPr="00000000">
              <w:rPr>
                <w:sz w:val="21"/>
                <w:szCs w:val="21"/>
                <w:rtl w:val="0"/>
              </w:rPr>
              <w:t xml:space="preserve">Component-based, declarative views with native platform UI elements integration.</w:t>
            </w:r>
          </w:p>
        </w:tc>
      </w:tr>
      <w:tr>
        <w:trPr>
          <w:cantSplit w:val="0"/>
          <w:trHeight w:val="527" w:hRule="atLeast"/>
          <w:tblHeader w:val="0"/>
        </w:trPr>
        <w:tc>
          <w:tcPr/>
          <w:p w:rsidR="00000000" w:rsidDel="00000000" w:rsidP="00000000" w:rsidRDefault="00000000" w:rsidRPr="00000000" w14:paraId="0000016B">
            <w:pPr>
              <w:jc w:val="center"/>
              <w:rPr>
                <w:b w:val="1"/>
                <w:sz w:val="21"/>
                <w:szCs w:val="21"/>
              </w:rPr>
            </w:pPr>
            <w:r w:rsidDel="00000000" w:rsidR="00000000" w:rsidRPr="00000000">
              <w:rPr>
                <w:b w:val="1"/>
                <w:sz w:val="21"/>
                <w:szCs w:val="21"/>
                <w:rtl w:val="0"/>
              </w:rPr>
              <w:t xml:space="preserve">Web Support</w:t>
            </w:r>
          </w:p>
        </w:tc>
        <w:tc>
          <w:tcPr/>
          <w:p w:rsidR="00000000" w:rsidDel="00000000" w:rsidP="00000000" w:rsidRDefault="00000000" w:rsidRPr="00000000" w14:paraId="0000016C">
            <w:pPr>
              <w:rPr>
                <w:sz w:val="21"/>
                <w:szCs w:val="21"/>
              </w:rPr>
            </w:pPr>
            <w:r w:rsidDel="00000000" w:rsidR="00000000" w:rsidRPr="00000000">
              <w:rPr>
                <w:sz w:val="21"/>
                <w:szCs w:val="21"/>
                <w:rtl w:val="0"/>
              </w:rPr>
              <w:t xml:space="preserve">Cross-browser compatibility and SEO-friendly features.</w:t>
            </w:r>
          </w:p>
        </w:tc>
        <w:tc>
          <w:tcPr/>
          <w:p w:rsidR="00000000" w:rsidDel="00000000" w:rsidP="00000000" w:rsidRDefault="00000000" w:rsidRPr="00000000" w14:paraId="0000016D">
            <w:pPr>
              <w:rPr>
                <w:sz w:val="21"/>
                <w:szCs w:val="21"/>
              </w:rPr>
            </w:pPr>
            <w:r w:rsidDel="00000000" w:rsidR="00000000" w:rsidRPr="00000000">
              <w:rPr>
                <w:sz w:val="21"/>
                <w:szCs w:val="21"/>
                <w:rtl w:val="0"/>
              </w:rPr>
              <w:t xml:space="preserve">Cross-platform compatibility with access to native device features like camera and storage.</w:t>
            </w:r>
          </w:p>
        </w:tc>
      </w:tr>
      <w:tr>
        <w:trPr>
          <w:cantSplit w:val="0"/>
          <w:trHeight w:val="791" w:hRule="atLeast"/>
          <w:tblHeader w:val="0"/>
        </w:trPr>
        <w:tc>
          <w:tcPr/>
          <w:p w:rsidR="00000000" w:rsidDel="00000000" w:rsidP="00000000" w:rsidRDefault="00000000" w:rsidRPr="00000000" w14:paraId="0000016E">
            <w:pPr>
              <w:jc w:val="center"/>
              <w:rPr>
                <w:b w:val="1"/>
                <w:sz w:val="21"/>
                <w:szCs w:val="21"/>
              </w:rPr>
            </w:pPr>
            <w:r w:rsidDel="00000000" w:rsidR="00000000" w:rsidRPr="00000000">
              <w:rPr>
                <w:b w:val="1"/>
                <w:sz w:val="21"/>
                <w:szCs w:val="21"/>
                <w:rtl w:val="0"/>
              </w:rPr>
              <w:t xml:space="preserve">Scalability</w:t>
            </w:r>
          </w:p>
        </w:tc>
        <w:tc>
          <w:tcPr/>
          <w:p w:rsidR="00000000" w:rsidDel="00000000" w:rsidP="00000000" w:rsidRDefault="00000000" w:rsidRPr="00000000" w14:paraId="0000016F">
            <w:pPr>
              <w:rPr>
                <w:sz w:val="21"/>
                <w:szCs w:val="21"/>
              </w:rPr>
            </w:pPr>
            <w:r w:rsidDel="00000000" w:rsidR="00000000" w:rsidRPr="00000000">
              <w:rPr>
                <w:sz w:val="21"/>
                <w:szCs w:val="21"/>
                <w:rtl w:val="0"/>
              </w:rPr>
              <w:t xml:space="preserve">Designed for large-scale web applications, it can handle complex architectures and traffic volumes.</w:t>
            </w:r>
          </w:p>
        </w:tc>
        <w:tc>
          <w:tcPr/>
          <w:p w:rsidR="00000000" w:rsidDel="00000000" w:rsidP="00000000" w:rsidRDefault="00000000" w:rsidRPr="00000000" w14:paraId="00000170">
            <w:pPr>
              <w:rPr>
                <w:sz w:val="21"/>
                <w:szCs w:val="21"/>
              </w:rPr>
            </w:pPr>
            <w:r w:rsidDel="00000000" w:rsidR="00000000" w:rsidRPr="00000000">
              <w:rPr>
                <w:sz w:val="21"/>
                <w:szCs w:val="21"/>
                <w:rtl w:val="0"/>
              </w:rPr>
              <w:t xml:space="preserve">Suitable for large-scale mobile applications with the ability to integrate with native modules for enhanced performance.</w:t>
            </w:r>
          </w:p>
        </w:tc>
      </w:tr>
      <w:tr>
        <w:trPr>
          <w:cantSplit w:val="0"/>
          <w:trHeight w:val="545" w:hRule="atLeast"/>
          <w:tblHeader w:val="0"/>
        </w:trPr>
        <w:tc>
          <w:tcPr/>
          <w:p w:rsidR="00000000" w:rsidDel="00000000" w:rsidP="00000000" w:rsidRDefault="00000000" w:rsidRPr="00000000" w14:paraId="00000171">
            <w:pPr>
              <w:jc w:val="center"/>
              <w:rPr>
                <w:b w:val="1"/>
                <w:sz w:val="21"/>
                <w:szCs w:val="21"/>
              </w:rPr>
            </w:pPr>
            <w:r w:rsidDel="00000000" w:rsidR="00000000" w:rsidRPr="00000000">
              <w:rPr>
                <w:b w:val="1"/>
                <w:sz w:val="21"/>
                <w:szCs w:val="21"/>
                <w:rtl w:val="0"/>
              </w:rPr>
              <w:t xml:space="preserve">Community</w:t>
            </w:r>
          </w:p>
        </w:tc>
        <w:tc>
          <w:tcPr/>
          <w:p w:rsidR="00000000" w:rsidDel="00000000" w:rsidP="00000000" w:rsidRDefault="00000000" w:rsidRPr="00000000" w14:paraId="00000172">
            <w:pPr>
              <w:rPr>
                <w:sz w:val="21"/>
                <w:szCs w:val="21"/>
              </w:rPr>
            </w:pPr>
            <w:r w:rsidDel="00000000" w:rsidR="00000000" w:rsidRPr="00000000">
              <w:rPr>
                <w:sz w:val="21"/>
                <w:szCs w:val="21"/>
                <w:rtl w:val="0"/>
              </w:rPr>
              <w:t xml:space="preserve">Large, active developer community with a rich ecosystem of libraries and tools.</w:t>
            </w:r>
          </w:p>
        </w:tc>
        <w:tc>
          <w:tcPr/>
          <w:p w:rsidR="00000000" w:rsidDel="00000000" w:rsidP="00000000" w:rsidRDefault="00000000" w:rsidRPr="00000000" w14:paraId="00000173">
            <w:pPr>
              <w:rPr>
                <w:sz w:val="21"/>
                <w:szCs w:val="21"/>
              </w:rPr>
            </w:pPr>
            <w:r w:rsidDel="00000000" w:rsidR="00000000" w:rsidRPr="00000000">
              <w:rPr>
                <w:sz w:val="21"/>
                <w:szCs w:val="21"/>
                <w:rtl w:val="0"/>
              </w:rPr>
              <w:t xml:space="preserve">Rapidly growing community with increasing contributions and an evolving ecosystem.</w:t>
            </w:r>
          </w:p>
        </w:tc>
      </w:tr>
      <w:tr>
        <w:trPr>
          <w:cantSplit w:val="0"/>
          <w:trHeight w:val="791" w:hRule="atLeast"/>
          <w:tblHeader w:val="0"/>
        </w:trPr>
        <w:tc>
          <w:tcPr/>
          <w:p w:rsidR="00000000" w:rsidDel="00000000" w:rsidP="00000000" w:rsidRDefault="00000000" w:rsidRPr="00000000" w14:paraId="00000174">
            <w:pPr>
              <w:jc w:val="center"/>
              <w:rPr>
                <w:b w:val="1"/>
                <w:sz w:val="21"/>
                <w:szCs w:val="21"/>
              </w:rPr>
            </w:pPr>
            <w:r w:rsidDel="00000000" w:rsidR="00000000" w:rsidRPr="00000000">
              <w:rPr>
                <w:b w:val="1"/>
                <w:sz w:val="21"/>
                <w:szCs w:val="21"/>
                <w:rtl w:val="0"/>
              </w:rPr>
              <w:t xml:space="preserve">Accessibility</w:t>
            </w:r>
          </w:p>
        </w:tc>
        <w:tc>
          <w:tcPr/>
          <w:p w:rsidR="00000000" w:rsidDel="00000000" w:rsidP="00000000" w:rsidRDefault="00000000" w:rsidRPr="00000000" w14:paraId="00000175">
            <w:pPr>
              <w:rPr>
                <w:sz w:val="21"/>
                <w:szCs w:val="21"/>
              </w:rPr>
            </w:pPr>
            <w:r w:rsidDel="00000000" w:rsidR="00000000" w:rsidRPr="00000000">
              <w:rPr>
                <w:sz w:val="21"/>
                <w:szCs w:val="21"/>
                <w:rtl w:val="0"/>
              </w:rPr>
              <w:t xml:space="preserve">ARIA (Accessible Rich Internet Applications) standards support for web accessibility.</w:t>
            </w:r>
          </w:p>
        </w:tc>
        <w:tc>
          <w:tcPr/>
          <w:p w:rsidR="00000000" w:rsidDel="00000000" w:rsidP="00000000" w:rsidRDefault="00000000" w:rsidRPr="00000000" w14:paraId="00000176">
            <w:pPr>
              <w:rPr>
                <w:sz w:val="21"/>
                <w:szCs w:val="21"/>
              </w:rPr>
            </w:pPr>
            <w:r w:rsidDel="00000000" w:rsidR="00000000" w:rsidRPr="00000000">
              <w:rPr>
                <w:sz w:val="21"/>
                <w:szCs w:val="21"/>
                <w:rtl w:val="0"/>
              </w:rPr>
              <w:t xml:space="preserve">ARIA support plus native mobile accessibility features like VoiceOver and Talkback for an inclusive user experience.</w:t>
            </w:r>
          </w:p>
        </w:tc>
      </w:tr>
    </w:tbl>
    <w:p w:rsidR="00000000" w:rsidDel="00000000" w:rsidP="00000000" w:rsidRDefault="00000000" w:rsidRPr="00000000" w14:paraId="00000177">
      <w:pPr>
        <w:rPr>
          <w:sz w:val="28"/>
          <w:szCs w:val="28"/>
        </w:rPr>
      </w:pPr>
      <w:r w:rsidDel="00000000" w:rsidR="00000000" w:rsidRPr="00000000">
        <w:rPr>
          <w:rtl w:val="0"/>
        </w:rPr>
      </w:r>
    </w:p>
    <w:p w:rsidR="00000000" w:rsidDel="00000000" w:rsidP="00000000" w:rsidRDefault="00000000" w:rsidRPr="00000000" w14:paraId="00000178">
      <w:pPr>
        <w:rPr>
          <w:sz w:val="28"/>
          <w:szCs w:val="28"/>
        </w:rPr>
      </w:pPr>
      <w:r w:rsidDel="00000000" w:rsidR="00000000" w:rsidRPr="00000000">
        <w:rPr>
          <w:rtl w:val="0"/>
        </w:rPr>
      </w:r>
    </w:p>
    <w:p w:rsidR="00000000" w:rsidDel="00000000" w:rsidP="00000000" w:rsidRDefault="00000000" w:rsidRPr="00000000" w14:paraId="00000179">
      <w:pPr>
        <w:rPr>
          <w:b w:val="1"/>
          <w:sz w:val="28"/>
          <w:szCs w:val="28"/>
        </w:rPr>
      </w:pPr>
      <w:r w:rsidDel="00000000" w:rsidR="00000000" w:rsidRPr="00000000">
        <w:rPr>
          <w:b w:val="1"/>
          <w:sz w:val="28"/>
          <w:szCs w:val="28"/>
          <w:rtl w:val="0"/>
        </w:rPr>
        <w:t xml:space="preserve">Server-side:</w:t>
      </w:r>
    </w:p>
    <w:p w:rsidR="00000000" w:rsidDel="00000000" w:rsidP="00000000" w:rsidRDefault="00000000" w:rsidRPr="00000000" w14:paraId="0000017A">
      <w:pPr>
        <w:rPr>
          <w:sz w:val="28"/>
          <w:szCs w:val="28"/>
        </w:rPr>
      </w:pPr>
      <w:r w:rsidDel="00000000" w:rsidR="00000000" w:rsidRPr="00000000">
        <w:rPr>
          <w:sz w:val="24"/>
          <w:szCs w:val="24"/>
          <w:rtl w:val="0"/>
        </w:rPr>
        <w:t xml:space="preserve">Our application architecture is designed to effectively serve both web and mobile clients through a robust backend that scales and adapts to the needs of both platforms.</w:t>
      </w:r>
      <w:r w:rsidDel="00000000" w:rsidR="00000000" w:rsidRPr="00000000">
        <w:rPr>
          <w:rtl w:val="0"/>
        </w:rPr>
      </w:r>
    </w:p>
    <w:p w:rsidR="00000000" w:rsidDel="00000000" w:rsidP="00000000" w:rsidRDefault="00000000" w:rsidRPr="00000000" w14:paraId="0000017B">
      <w:pPr>
        <w:rPr>
          <w:b w:val="1"/>
          <w:sz w:val="24"/>
          <w:szCs w:val="24"/>
        </w:rPr>
      </w:pPr>
      <w:r w:rsidDel="00000000" w:rsidR="00000000" w:rsidRPr="00000000">
        <w:rPr>
          <w:b w:val="1"/>
          <w:sz w:val="24"/>
          <w:szCs w:val="24"/>
          <w:rtl w:val="0"/>
        </w:rPr>
        <w:t xml:space="preserve">Node.js: </w:t>
        <w:br w:type="textWrapping"/>
      </w:r>
      <w:r w:rsidDel="00000000" w:rsidR="00000000" w:rsidRPr="00000000">
        <w:rPr>
          <w:sz w:val="24"/>
          <w:szCs w:val="24"/>
          <w:rtl w:val="0"/>
        </w:rPr>
        <w:t xml:space="preserve">Node.js is a versatile platform for building a variety of server-side and networking applications. Renowned for its non-blocking, event-driven architecture, it’s particularly adept at managing multiple simultaneous connections with high throughput, which makes it a suitable choice for high-load applications. Node.js brings the familiarity of JavaScript to the server-side, allowing developers to use a single programming language across both front-end and back-end.</w:t>
      </w:r>
      <w:r w:rsidDel="00000000" w:rsidR="00000000" w:rsidRPr="00000000">
        <w:rPr>
          <w:b w:val="1"/>
          <w:sz w:val="24"/>
          <w:szCs w:val="24"/>
          <w:rtl w:val="0"/>
        </w:rPr>
        <w:t xml:space="preserve"> </w:t>
      </w:r>
      <w:r w:rsidDel="00000000" w:rsidR="00000000" w:rsidRPr="00000000">
        <w:rPr>
          <w:sz w:val="24"/>
          <w:szCs w:val="24"/>
          <w:rtl w:val="0"/>
        </w:rPr>
        <w:t xml:space="preserve">[10]</w:t>
      </w:r>
      <w:r w:rsidDel="00000000" w:rsidR="00000000" w:rsidRPr="00000000">
        <w:rPr>
          <w:rtl w:val="0"/>
        </w:rPr>
      </w:r>
    </w:p>
    <w:p w:rsidR="00000000" w:rsidDel="00000000" w:rsidP="00000000" w:rsidRDefault="00000000" w:rsidRPr="00000000" w14:paraId="0000017C">
      <w:pPr>
        <w:rPr>
          <w:b w:val="1"/>
          <w:sz w:val="24"/>
          <w:szCs w:val="24"/>
        </w:rPr>
      </w:pPr>
      <w:r w:rsidDel="00000000" w:rsidR="00000000" w:rsidRPr="00000000">
        <w:rPr>
          <w:b w:val="1"/>
          <w:sz w:val="24"/>
          <w:szCs w:val="24"/>
          <w:rtl w:val="0"/>
        </w:rPr>
        <w:t xml:space="preserve">Express.js:</w:t>
        <w:br w:type="textWrapping"/>
      </w:r>
      <w:r w:rsidDel="00000000" w:rsidR="00000000" w:rsidRPr="00000000">
        <w:rPr>
          <w:sz w:val="24"/>
          <w:szCs w:val="24"/>
          <w:rtl w:val="0"/>
        </w:rPr>
        <w:t xml:space="preserve">Built on top of Node.js, Express.js is a minimalist and flexible web application framework that provides a robust set of features to develop web and mobile applications efficiently. It simplifies the server creation process with its middleware framework, making it easy to perform tasks like parsing request bodies, managing cookies, and implementing sessions. Express.js is designed to be a lightweight framework that gives you the tools to create a server quickly while also being robust enough to manage web application routes, handle requests, and serve responses. Its ability to create a REST API makes it a powerful tool for backend development, facilitating seamless front-end to back-end integration.</w:t>
      </w:r>
      <w:r w:rsidDel="00000000" w:rsidR="00000000" w:rsidRPr="00000000">
        <w:rPr>
          <w:b w:val="1"/>
          <w:sz w:val="24"/>
          <w:szCs w:val="24"/>
          <w:rtl w:val="0"/>
        </w:rPr>
        <w:t xml:space="preserve"> </w:t>
      </w:r>
      <w:r w:rsidDel="00000000" w:rsidR="00000000" w:rsidRPr="00000000">
        <w:rPr>
          <w:sz w:val="24"/>
          <w:szCs w:val="24"/>
          <w:rtl w:val="0"/>
        </w:rPr>
        <w:t xml:space="preserve">[11]</w:t>
      </w:r>
      <w:r w:rsidDel="00000000" w:rsidR="00000000" w:rsidRPr="00000000">
        <w:rPr>
          <w:rtl w:val="0"/>
        </w:rPr>
      </w:r>
    </w:p>
    <w:p w:rsidR="00000000" w:rsidDel="00000000" w:rsidP="00000000" w:rsidRDefault="00000000" w:rsidRPr="00000000" w14:paraId="0000017D">
      <w:pPr>
        <w:rPr>
          <w:b w:val="1"/>
          <w:sz w:val="24"/>
          <w:szCs w:val="24"/>
        </w:rPr>
      </w:pPr>
      <w:r w:rsidDel="00000000" w:rsidR="00000000" w:rsidRPr="00000000">
        <w:rPr>
          <w:b w:val="1"/>
          <w:sz w:val="24"/>
          <w:szCs w:val="24"/>
          <w:rtl w:val="0"/>
        </w:rPr>
        <w:t xml:space="preserve">MongoDB:</w:t>
        <w:br w:type="textWrapping"/>
      </w:r>
      <w:r w:rsidDel="00000000" w:rsidR="00000000" w:rsidRPr="00000000">
        <w:rPr>
          <w:sz w:val="24"/>
          <w:szCs w:val="24"/>
          <w:rtl w:val="0"/>
        </w:rPr>
        <w:t xml:space="preserve">MongoDB is an open-source NoSQL database that leverages a flexible document model for storing data. It’s well-suited for applications that need quick iterations and can manage diverse sets of data types. MongoDB’s schema-less nature allows it to handle large volumes of disparate data, which can be particularly useful for applications that require agility in data management and design.</w:t>
      </w:r>
      <w:r w:rsidDel="00000000" w:rsidR="00000000" w:rsidRPr="00000000">
        <w:rPr>
          <w:b w:val="1"/>
          <w:sz w:val="24"/>
          <w:szCs w:val="24"/>
          <w:rtl w:val="0"/>
        </w:rPr>
        <w:t xml:space="preserve"> </w:t>
      </w:r>
      <w:r w:rsidDel="00000000" w:rsidR="00000000" w:rsidRPr="00000000">
        <w:rPr>
          <w:sz w:val="24"/>
          <w:szCs w:val="24"/>
          <w:rtl w:val="0"/>
        </w:rPr>
        <w:t xml:space="preserve">[12]</w:t>
      </w:r>
      <w:r w:rsidDel="00000000" w:rsidR="00000000" w:rsidRPr="00000000">
        <w:rPr>
          <w:rtl w:val="0"/>
        </w:rPr>
      </w:r>
    </w:p>
    <w:p w:rsidR="00000000" w:rsidDel="00000000" w:rsidP="00000000" w:rsidRDefault="00000000" w:rsidRPr="00000000" w14:paraId="0000017E">
      <w:pPr>
        <w:rPr>
          <w:b w:val="1"/>
          <w:sz w:val="24"/>
          <w:szCs w:val="24"/>
        </w:rPr>
      </w:pPr>
      <w:r w:rsidDel="00000000" w:rsidR="00000000" w:rsidRPr="00000000">
        <w:rPr>
          <w:b w:val="1"/>
          <w:sz w:val="24"/>
          <w:szCs w:val="24"/>
          <w:rtl w:val="0"/>
        </w:rPr>
        <w:t xml:space="preserve">Elasticsearch:</w:t>
      </w:r>
      <w:r w:rsidDel="00000000" w:rsidR="00000000" w:rsidRPr="00000000">
        <w:rPr>
          <w:sz w:val="24"/>
          <w:szCs w:val="24"/>
          <w:rtl w:val="0"/>
        </w:rPr>
        <w:br w:type="textWrapping"/>
        <w:t xml:space="preserve">Elasticsearch is a powerful open-source search and analytics engine that allows applications to perform complex searches, real-time data analysis, and visualizations. It enhances our application by enabling fast and scalable search capabilities, crucial for handling large datasets and providing real-time responses to user queries.</w:t>
      </w:r>
      <w:r w:rsidDel="00000000" w:rsidR="00000000" w:rsidRPr="00000000">
        <w:rPr>
          <w:b w:val="1"/>
          <w:sz w:val="24"/>
          <w:szCs w:val="24"/>
          <w:rtl w:val="0"/>
        </w:rPr>
        <w:t xml:space="preserve"> </w:t>
      </w:r>
      <w:r w:rsidDel="00000000" w:rsidR="00000000" w:rsidRPr="00000000">
        <w:rPr>
          <w:sz w:val="24"/>
          <w:szCs w:val="24"/>
          <w:rtl w:val="0"/>
        </w:rPr>
        <w:t xml:space="preserve">[13]</w:t>
      </w:r>
      <w:r w:rsidDel="00000000" w:rsidR="00000000" w:rsidRPr="00000000">
        <w:rPr>
          <w:rtl w:val="0"/>
        </w:rPr>
      </w:r>
    </w:p>
    <w:p w:rsidR="00000000" w:rsidDel="00000000" w:rsidP="00000000" w:rsidRDefault="00000000" w:rsidRPr="00000000" w14:paraId="0000017F">
      <w:pPr>
        <w:rPr>
          <w:b w:val="1"/>
          <w:sz w:val="24"/>
          <w:szCs w:val="24"/>
        </w:rPr>
      </w:pPr>
      <w:r w:rsidDel="00000000" w:rsidR="00000000" w:rsidRPr="00000000">
        <w:rPr>
          <w:b w:val="1"/>
          <w:sz w:val="24"/>
          <w:szCs w:val="24"/>
          <w:rtl w:val="0"/>
        </w:rPr>
        <w:t xml:space="preserve">Kibana</w:t>
      </w:r>
    </w:p>
    <w:p w:rsidR="00000000" w:rsidDel="00000000" w:rsidP="00000000" w:rsidRDefault="00000000" w:rsidRPr="00000000" w14:paraId="00000180">
      <w:pPr>
        <w:rPr>
          <w:sz w:val="24"/>
          <w:szCs w:val="24"/>
        </w:rPr>
      </w:pPr>
      <w:r w:rsidDel="00000000" w:rsidR="00000000" w:rsidRPr="00000000">
        <w:rPr>
          <w:sz w:val="24"/>
          <w:szCs w:val="24"/>
          <w:rtl w:val="0"/>
        </w:rPr>
        <w:t xml:space="preserve">Kibana is employed alongside Elasticsearch to provide powerful and user-friendly visualizations of the data indexed by Elasticsearch. It aids in monitoring, troubleshooting, and securing the application by offering dashboards that can display key performance metrics and logs in real-time. [13]</w:t>
      </w:r>
    </w:p>
    <w:p w:rsidR="00000000" w:rsidDel="00000000" w:rsidP="00000000" w:rsidRDefault="00000000" w:rsidRPr="00000000" w14:paraId="00000181">
      <w:pPr>
        <w:rPr>
          <w:b w:val="1"/>
          <w:sz w:val="24"/>
          <w:szCs w:val="24"/>
        </w:rPr>
      </w:pPr>
      <w:r w:rsidDel="00000000" w:rsidR="00000000" w:rsidRPr="00000000">
        <w:rPr>
          <w:b w:val="1"/>
          <w:sz w:val="24"/>
          <w:szCs w:val="24"/>
          <w:rtl w:val="0"/>
        </w:rPr>
        <w:t xml:space="preserve">Kafka</w:t>
      </w:r>
    </w:p>
    <w:p w:rsidR="00000000" w:rsidDel="00000000" w:rsidP="00000000" w:rsidRDefault="00000000" w:rsidRPr="00000000" w14:paraId="00000182">
      <w:pPr>
        <w:rPr>
          <w:sz w:val="24"/>
          <w:szCs w:val="24"/>
        </w:rPr>
      </w:pPr>
      <w:r w:rsidDel="00000000" w:rsidR="00000000" w:rsidRPr="00000000">
        <w:rPr>
          <w:sz w:val="24"/>
          <w:szCs w:val="24"/>
          <w:rtl w:val="0"/>
        </w:rPr>
        <w:t xml:space="preserve">Kafka is used as a high-throughput distributed messaging system that efficiently processes streams of records. It plays a critical role in our architecture by facilitating real-time data feeds and enabling decoupled data processing, which is vital for ensuring scalability and reliability across our distributed systems. [14]</w:t>
      </w:r>
    </w:p>
    <w:sdt>
      <w:sdtPr>
        <w:tag w:val="goog_rdk_48"/>
      </w:sdtPr>
      <w:sdtContent>
        <w:p w:rsidR="00000000" w:rsidDel="00000000" w:rsidP="00000000" w:rsidRDefault="00000000" w:rsidRPr="00000000" w14:paraId="00000183">
          <w:pPr>
            <w:rPr>
              <w:del w:author="Naomi Shpigel" w:id="1" w:date="2024-05-12T13:55:28Z"/>
              <w:sz w:val="28"/>
              <w:szCs w:val="28"/>
            </w:rPr>
          </w:pPr>
          <w:r w:rsidDel="00000000" w:rsidR="00000000" w:rsidRPr="00000000">
            <w:rPr>
              <w:b w:val="1"/>
              <w:sz w:val="24"/>
              <w:szCs w:val="24"/>
              <w:rtl w:val="0"/>
            </w:rPr>
            <w:t xml:space="preserve">Firebase Authentication:</w:t>
            <w:br w:type="textWrapping"/>
          </w:r>
          <w:r w:rsidDel="00000000" w:rsidR="00000000" w:rsidRPr="00000000">
            <w:rPr>
              <w:sz w:val="24"/>
              <w:szCs w:val="24"/>
              <w:rtl w:val="0"/>
            </w:rPr>
            <w:t xml:space="preserve">Firebase Authentication provides a complete identity solution, supporting a variety of authentication methods, including social media accounts, phone numbers, and email/password. It integrates with Firebase's real-time database, which synchronizes data across all clients in real-time. This combination allows for the implementation of secure, authenticated user access to your application's data. Firebase's real-time database uses JSON documents and offers offline data synchronization and retrieval, enhancing the user experience even when connectivity is intermittent.</w:t>
          </w:r>
          <w:r w:rsidDel="00000000" w:rsidR="00000000" w:rsidRPr="00000000">
            <w:rPr>
              <w:b w:val="1"/>
              <w:sz w:val="24"/>
              <w:szCs w:val="24"/>
              <w:rtl w:val="0"/>
            </w:rPr>
            <w:t xml:space="preserve"> </w:t>
          </w:r>
          <w:r w:rsidDel="00000000" w:rsidR="00000000" w:rsidRPr="00000000">
            <w:rPr>
              <w:sz w:val="24"/>
              <w:szCs w:val="24"/>
              <w:rtl w:val="0"/>
            </w:rPr>
            <w:t xml:space="preserve">[15]</w:t>
          </w:r>
          <w:sdt>
            <w:sdtPr>
              <w:tag w:val="goog_rdk_47"/>
            </w:sdtPr>
            <w:sdtContent>
              <w:del w:author="Naomi Shpigel" w:id="1" w:date="2024-05-12T13:55:28Z">
                <w:r w:rsidDel="00000000" w:rsidR="00000000" w:rsidRPr="00000000">
                  <w:rPr>
                    <w:rtl w:val="0"/>
                  </w:rPr>
                </w:r>
              </w:del>
            </w:sdtContent>
          </w:sdt>
        </w:p>
      </w:sdtContent>
    </w:sdt>
    <w:p w:rsidR="00000000" w:rsidDel="00000000" w:rsidP="00000000" w:rsidRDefault="00000000" w:rsidRPr="00000000" w14:paraId="00000184">
      <w:pPr>
        <w:rPr>
          <w:sz w:val="28"/>
          <w:szCs w:val="28"/>
        </w:rPr>
      </w:pPr>
      <w:sdt>
        <w:sdtPr>
          <w:tag w:val="goog_rdk_50"/>
        </w:sdtPr>
        <w:sdtContent>
          <w:ins w:author="Naomi Shpigel" w:id="1" w:date="2024-05-12T13:55:28Z">
            <w:r w:rsidDel="00000000" w:rsidR="00000000" w:rsidRPr="00000000">
              <w:rPr>
                <w:sz w:val="28"/>
                <w:szCs w:val="28"/>
                <w:rtl w:val="0"/>
              </w:rPr>
              <w:t xml:space="preserve">4. </w:t>
            </w:r>
          </w:ins>
        </w:sdtContent>
      </w:sdt>
      <w:r w:rsidDel="00000000" w:rsidR="00000000" w:rsidRPr="00000000">
        <w:rPr>
          <w:b w:val="1"/>
          <w:sz w:val="28"/>
          <w:szCs w:val="28"/>
          <w:rtl w:val="0"/>
        </w:rPr>
        <w:t xml:space="preserve">Work Artifacts</w:t>
      </w:r>
      <w:r w:rsidDel="00000000" w:rsidR="00000000" w:rsidRPr="00000000">
        <w:rPr>
          <w:rtl w:val="0"/>
        </w:rPr>
      </w:r>
    </w:p>
    <w:p w:rsidR="00000000" w:rsidDel="00000000" w:rsidP="00000000" w:rsidRDefault="00000000" w:rsidRPr="00000000" w14:paraId="00000185">
      <w:pPr>
        <w:spacing w:after="240" w:before="240" w:lineRule="auto"/>
        <w:rPr>
          <w:sz w:val="28"/>
          <w:szCs w:val="28"/>
        </w:rPr>
      </w:pPr>
      <w:r w:rsidDel="00000000" w:rsidR="00000000" w:rsidRPr="00000000">
        <w:rPr>
          <w:rtl w:val="0"/>
        </w:rPr>
      </w:r>
    </w:p>
    <w:p w:rsidR="00000000" w:rsidDel="00000000" w:rsidP="00000000" w:rsidRDefault="00000000" w:rsidRPr="00000000" w14:paraId="00000186">
      <w:pPr>
        <w:spacing w:after="240" w:before="240" w:lineRule="auto"/>
        <w:rPr>
          <w:b w:val="1"/>
          <w:sz w:val="28"/>
          <w:szCs w:val="28"/>
        </w:rPr>
      </w:pPr>
      <w:r w:rsidDel="00000000" w:rsidR="00000000" w:rsidRPr="00000000">
        <w:rPr>
          <w:b w:val="1"/>
          <w:sz w:val="28"/>
          <w:szCs w:val="28"/>
          <w:rtl w:val="0"/>
        </w:rPr>
        <w:t xml:space="preserve">4.3 FR &amp; NFR Requirements:</w:t>
      </w:r>
    </w:p>
    <w:p w:rsidR="00000000" w:rsidDel="00000000" w:rsidP="00000000" w:rsidRDefault="00000000" w:rsidRPr="00000000" w14:paraId="00000187">
      <w:pPr>
        <w:spacing w:after="240" w:before="240" w:lineRule="auto"/>
        <w:rPr>
          <w:sz w:val="24"/>
          <w:szCs w:val="24"/>
        </w:rPr>
      </w:pPr>
      <w:r w:rsidDel="00000000" w:rsidR="00000000" w:rsidRPr="00000000">
        <w:rPr>
          <w:b w:val="1"/>
          <w:sz w:val="24"/>
          <w:szCs w:val="24"/>
          <w:rtl w:val="0"/>
        </w:rPr>
        <w:t xml:space="preserve">Functional Requirements Document:</w:t>
      </w:r>
      <w:r w:rsidDel="00000000" w:rsidR="00000000" w:rsidRPr="00000000">
        <w:rPr>
          <w:rtl w:val="0"/>
        </w:rPr>
      </w:r>
    </w:p>
    <w:tbl>
      <w:tblPr>
        <w:tblStyle w:val="Table4"/>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7320"/>
        <w:tblGridChange w:id="0">
          <w:tblGrid>
            <w:gridCol w:w="1425"/>
            <w:gridCol w:w="732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88">
            <w:pPr>
              <w:spacing w:line="276" w:lineRule="auto"/>
              <w:ind w:left="495" w:firstLine="0"/>
              <w:rPr>
                <w:b w:val="1"/>
                <w:sz w:val="24"/>
                <w:szCs w:val="24"/>
              </w:rPr>
            </w:pPr>
            <w:r w:rsidDel="00000000" w:rsidR="00000000" w:rsidRPr="00000000">
              <w:rPr>
                <w:b w:val="1"/>
                <w:sz w:val="24"/>
                <w:szCs w:val="24"/>
                <w:rtl w:val="0"/>
              </w:rPr>
              <w:t xml:space="preserve">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89">
            <w:pPr>
              <w:spacing w:line="276" w:lineRule="auto"/>
              <w:ind w:left="720" w:firstLine="0"/>
              <w:rPr>
                <w:b w:val="1"/>
                <w:sz w:val="24"/>
                <w:szCs w:val="24"/>
              </w:rPr>
            </w:pPr>
            <w:r w:rsidDel="00000000" w:rsidR="00000000" w:rsidRPr="00000000">
              <w:rPr>
                <w:b w:val="1"/>
                <w:sz w:val="24"/>
                <w:szCs w:val="24"/>
                <w:rtl w:val="0"/>
              </w:rPr>
              <w:t xml:space="preserve">Requirement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8A">
            <w:pPr>
              <w:spacing w:line="276" w:lineRule="auto"/>
              <w:ind w:left="495" w:firstLine="0"/>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8B">
            <w:pPr>
              <w:spacing w:line="276" w:lineRule="auto"/>
              <w:ind w:left="720" w:firstLine="0"/>
              <w:rPr>
                <w:sz w:val="24"/>
                <w:szCs w:val="24"/>
              </w:rPr>
            </w:pPr>
            <w:r w:rsidDel="00000000" w:rsidR="00000000" w:rsidRPr="00000000">
              <w:rPr>
                <w:sz w:val="24"/>
                <w:szCs w:val="24"/>
                <w:rtl w:val="0"/>
              </w:rPr>
              <w:t xml:space="preserve">The System shall provide communication Tools.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8C">
            <w:pPr>
              <w:spacing w:line="276" w:lineRule="auto"/>
              <w:ind w:left="495" w:firstLine="0"/>
              <w:rPr>
                <w:sz w:val="24"/>
                <w:szCs w:val="24"/>
              </w:rPr>
            </w:pPr>
            <w:r w:rsidDel="00000000" w:rsidR="00000000" w:rsidRPr="00000000">
              <w:rPr>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8D">
            <w:pPr>
              <w:spacing w:line="276" w:lineRule="auto"/>
              <w:ind w:left="720" w:firstLine="0"/>
              <w:rPr>
                <w:sz w:val="24"/>
                <w:szCs w:val="24"/>
              </w:rPr>
            </w:pPr>
            <w:r w:rsidDel="00000000" w:rsidR="00000000" w:rsidRPr="00000000">
              <w:rPr>
                <w:sz w:val="24"/>
                <w:szCs w:val="24"/>
                <w:rtl w:val="0"/>
              </w:rPr>
              <w:t xml:space="preserve">The System shall support alerts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8E">
            <w:pPr>
              <w:spacing w:line="276" w:lineRule="auto"/>
              <w:ind w:left="495" w:firstLine="0"/>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8F">
            <w:pPr>
              <w:spacing w:line="276" w:lineRule="auto"/>
              <w:ind w:left="720" w:firstLine="0"/>
              <w:rPr>
                <w:sz w:val="24"/>
                <w:szCs w:val="24"/>
              </w:rPr>
            </w:pPr>
            <w:r w:rsidDel="00000000" w:rsidR="00000000" w:rsidRPr="00000000">
              <w:rPr>
                <w:sz w:val="24"/>
                <w:szCs w:val="24"/>
                <w:rtl w:val="0"/>
              </w:rPr>
              <w:t xml:space="preserve">The System shall support alarms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0">
            <w:pPr>
              <w:spacing w:line="276" w:lineRule="auto"/>
              <w:ind w:left="495" w:firstLine="0"/>
              <w:rPr>
                <w:sz w:val="24"/>
                <w:szCs w:val="24"/>
              </w:rPr>
            </w:pPr>
            <w:r w:rsidDel="00000000" w:rsidR="00000000" w:rsidRPr="00000000">
              <w:rPr>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1">
            <w:pPr>
              <w:spacing w:line="276" w:lineRule="auto"/>
              <w:ind w:left="720" w:firstLine="0"/>
              <w:rPr>
                <w:sz w:val="24"/>
                <w:szCs w:val="24"/>
              </w:rPr>
            </w:pPr>
            <w:r w:rsidDel="00000000" w:rsidR="00000000" w:rsidRPr="00000000">
              <w:rPr>
                <w:sz w:val="24"/>
                <w:szCs w:val="24"/>
                <w:rtl w:val="0"/>
              </w:rPr>
              <w:t xml:space="preserve">The System shall support chat.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2">
            <w:pPr>
              <w:spacing w:line="276" w:lineRule="auto"/>
              <w:ind w:left="495" w:firstLine="0"/>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3">
            <w:pPr>
              <w:spacing w:line="276" w:lineRule="auto"/>
              <w:ind w:left="720" w:firstLine="0"/>
              <w:rPr>
                <w:sz w:val="24"/>
                <w:szCs w:val="24"/>
              </w:rPr>
            </w:pPr>
            <w:r w:rsidDel="00000000" w:rsidR="00000000" w:rsidRPr="00000000">
              <w:rPr>
                <w:sz w:val="24"/>
                <w:szCs w:val="24"/>
                <w:rtl w:val="0"/>
              </w:rPr>
              <w:t xml:space="preserve">The System shall support voice commands.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4">
            <w:pPr>
              <w:spacing w:line="276" w:lineRule="auto"/>
              <w:ind w:left="495" w:firstLine="0"/>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5">
            <w:pPr>
              <w:spacing w:line="276" w:lineRule="auto"/>
              <w:ind w:left="720" w:firstLine="0"/>
              <w:rPr>
                <w:sz w:val="24"/>
                <w:szCs w:val="24"/>
              </w:rPr>
            </w:pPr>
            <w:r w:rsidDel="00000000" w:rsidR="00000000" w:rsidRPr="00000000">
              <w:rPr>
                <w:sz w:val="24"/>
                <w:szCs w:val="24"/>
                <w:rtl w:val="0"/>
              </w:rPr>
              <w:t xml:space="preserve">The System shall include a map.</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6">
            <w:pPr>
              <w:spacing w:line="276" w:lineRule="auto"/>
              <w:ind w:left="495" w:firstLine="0"/>
              <w:rPr>
                <w:sz w:val="24"/>
                <w:szCs w:val="24"/>
              </w:rPr>
            </w:pPr>
            <w:r w:rsidDel="00000000" w:rsidR="00000000" w:rsidRPr="00000000">
              <w:rPr>
                <w:sz w:val="24"/>
                <w:szCs w:val="24"/>
                <w:rtl w:val="0"/>
              </w:rPr>
              <w:t xml:space="preserve">3.1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7">
            <w:pPr>
              <w:spacing w:line="276" w:lineRule="auto"/>
              <w:ind w:left="720" w:firstLine="0"/>
              <w:rPr>
                <w:sz w:val="24"/>
                <w:szCs w:val="24"/>
              </w:rPr>
            </w:pPr>
            <w:r w:rsidDel="00000000" w:rsidR="00000000" w:rsidRPr="00000000">
              <w:rPr>
                <w:sz w:val="24"/>
                <w:szCs w:val="24"/>
                <w:rtl w:val="0"/>
              </w:rPr>
              <w:t xml:space="preserve">The System shall support marking on a map.</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8">
            <w:pPr>
              <w:spacing w:line="276" w:lineRule="auto"/>
              <w:ind w:left="495" w:firstLine="0"/>
              <w:rPr>
                <w:sz w:val="24"/>
                <w:szCs w:val="24"/>
              </w:rPr>
            </w:pPr>
            <w:r w:rsidDel="00000000" w:rsidR="00000000" w:rsidRPr="00000000">
              <w:rPr>
                <w:sz w:val="24"/>
                <w:szCs w:val="24"/>
                <w:rtl w:val="0"/>
              </w:rPr>
              <w:t xml:space="preserve">3.2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9">
            <w:pPr>
              <w:spacing w:line="276" w:lineRule="auto"/>
              <w:ind w:left="720" w:firstLine="0"/>
              <w:rPr>
                <w:sz w:val="24"/>
                <w:szCs w:val="24"/>
              </w:rPr>
            </w:pPr>
            <w:r w:rsidDel="00000000" w:rsidR="00000000" w:rsidRPr="00000000">
              <w:rPr>
                <w:sz w:val="24"/>
                <w:szCs w:val="24"/>
                <w:rtl w:val="0"/>
              </w:rPr>
              <w:t xml:space="preserve">The System shall support defining map sectors.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A">
            <w:pPr>
              <w:spacing w:line="276" w:lineRule="auto"/>
              <w:ind w:left="495" w:firstLine="0"/>
              <w:rPr>
                <w:sz w:val="24"/>
                <w:szCs w:val="24"/>
              </w:rPr>
            </w:pPr>
            <w:r w:rsidDel="00000000" w:rsidR="00000000" w:rsidRPr="00000000">
              <w:rPr>
                <w:sz w:val="24"/>
                <w:szCs w:val="24"/>
                <w:rtl w:val="0"/>
              </w:rPr>
              <w:t xml:space="preserve">3.3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B">
            <w:pPr>
              <w:spacing w:line="276" w:lineRule="auto"/>
              <w:ind w:left="720" w:firstLine="0"/>
              <w:rPr>
                <w:sz w:val="24"/>
                <w:szCs w:val="24"/>
              </w:rPr>
            </w:pPr>
            <w:r w:rsidDel="00000000" w:rsidR="00000000" w:rsidRPr="00000000">
              <w:rPr>
                <w:sz w:val="24"/>
                <w:szCs w:val="24"/>
                <w:rtl w:val="0"/>
              </w:rPr>
              <w:t xml:space="preserve">The System shall support offline maps.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C">
            <w:pPr>
              <w:spacing w:line="276" w:lineRule="auto"/>
              <w:ind w:left="495" w:firstLine="0"/>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D">
            <w:pPr>
              <w:spacing w:line="276" w:lineRule="auto"/>
              <w:ind w:left="720" w:firstLine="0"/>
              <w:rPr>
                <w:sz w:val="24"/>
                <w:szCs w:val="24"/>
              </w:rPr>
            </w:pPr>
            <w:r w:rsidDel="00000000" w:rsidR="00000000" w:rsidRPr="00000000">
              <w:rPr>
                <w:sz w:val="24"/>
                <w:szCs w:val="24"/>
                <w:rtl w:val="0"/>
              </w:rPr>
              <w:t xml:space="preserve">The System shall Monitor Performance.</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E">
            <w:pPr>
              <w:spacing w:line="276" w:lineRule="auto"/>
              <w:ind w:left="495" w:firstLine="0"/>
              <w:rPr>
                <w:sz w:val="24"/>
                <w:szCs w:val="24"/>
              </w:rPr>
            </w:pPr>
            <w:r w:rsidDel="00000000" w:rsidR="00000000" w:rsidRPr="00000000">
              <w:rPr>
                <w:sz w:val="24"/>
                <w:szCs w:val="24"/>
                <w:rtl w:val="0"/>
              </w:rPr>
              <w:t xml:space="preserve">4.1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F">
            <w:pPr>
              <w:spacing w:line="276" w:lineRule="auto"/>
              <w:ind w:left="720" w:firstLine="0"/>
              <w:rPr>
                <w:sz w:val="24"/>
                <w:szCs w:val="24"/>
              </w:rPr>
            </w:pPr>
            <w:r w:rsidDel="00000000" w:rsidR="00000000" w:rsidRPr="00000000">
              <w:rPr>
                <w:sz w:val="24"/>
                <w:szCs w:val="24"/>
                <w:rtl w:val="0"/>
              </w:rPr>
              <w:t xml:space="preserve">The System shall record action logs.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0">
            <w:pPr>
              <w:spacing w:line="276" w:lineRule="auto"/>
              <w:ind w:left="495" w:firstLine="0"/>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1">
            <w:pPr>
              <w:spacing w:line="276" w:lineRule="auto"/>
              <w:ind w:left="720" w:firstLine="0"/>
              <w:rPr>
                <w:sz w:val="24"/>
                <w:szCs w:val="24"/>
              </w:rPr>
            </w:pPr>
            <w:r w:rsidDel="00000000" w:rsidR="00000000" w:rsidRPr="00000000">
              <w:rPr>
                <w:sz w:val="24"/>
                <w:szCs w:val="24"/>
                <w:rtl w:val="0"/>
              </w:rPr>
              <w:t xml:space="preserve">The System shall Analyze Performance.</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2">
            <w:pPr>
              <w:spacing w:line="276" w:lineRule="auto"/>
              <w:ind w:left="495" w:firstLine="0"/>
              <w:rPr>
                <w:sz w:val="24"/>
                <w:szCs w:val="24"/>
              </w:rPr>
            </w:pPr>
            <w:r w:rsidDel="00000000" w:rsidR="00000000" w:rsidRPr="00000000">
              <w:rPr>
                <w:sz w:val="24"/>
                <w:szCs w:val="24"/>
                <w:rtl w:val="0"/>
              </w:rPr>
              <w:t xml:space="preserve">5.1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3">
            <w:pPr>
              <w:spacing w:line="276" w:lineRule="auto"/>
              <w:ind w:left="720" w:firstLine="0"/>
              <w:rPr>
                <w:sz w:val="24"/>
                <w:szCs w:val="24"/>
              </w:rPr>
            </w:pPr>
            <w:r w:rsidDel="00000000" w:rsidR="00000000" w:rsidRPr="00000000">
              <w:rPr>
                <w:sz w:val="24"/>
                <w:szCs w:val="24"/>
                <w:rtl w:val="0"/>
              </w:rPr>
              <w:t xml:space="preserve">The System shall identify trends and bottlenecks.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4">
            <w:pPr>
              <w:spacing w:line="276" w:lineRule="auto"/>
              <w:ind w:left="495" w:firstLine="0"/>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5">
            <w:pPr>
              <w:spacing w:line="276" w:lineRule="auto"/>
              <w:ind w:left="720" w:firstLine="0"/>
              <w:rPr>
                <w:sz w:val="24"/>
                <w:szCs w:val="24"/>
              </w:rPr>
            </w:pPr>
            <w:r w:rsidDel="00000000" w:rsidR="00000000" w:rsidRPr="00000000">
              <w:rPr>
                <w:sz w:val="24"/>
                <w:szCs w:val="24"/>
                <w:rtl w:val="0"/>
              </w:rPr>
              <w:t xml:space="preserve">The System shall ensure Web Compatibility.</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6">
            <w:pPr>
              <w:spacing w:line="276" w:lineRule="auto"/>
              <w:ind w:left="495" w:firstLine="0"/>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7">
            <w:pPr>
              <w:spacing w:line="276" w:lineRule="auto"/>
              <w:ind w:left="720" w:firstLine="0"/>
              <w:rPr>
                <w:sz w:val="24"/>
                <w:szCs w:val="24"/>
              </w:rPr>
            </w:pPr>
            <w:r w:rsidDel="00000000" w:rsidR="00000000" w:rsidRPr="00000000">
              <w:rPr>
                <w:sz w:val="24"/>
                <w:szCs w:val="24"/>
                <w:rtl w:val="0"/>
              </w:rPr>
              <w:t xml:space="preserve">The System shall ensure Mobile Compatibility.</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8">
            <w:pPr>
              <w:spacing w:line="276" w:lineRule="auto"/>
              <w:ind w:left="495" w:firstLine="0"/>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9">
            <w:pPr>
              <w:spacing w:line="276" w:lineRule="auto"/>
              <w:ind w:left="720" w:firstLine="0"/>
              <w:rPr>
                <w:sz w:val="24"/>
                <w:szCs w:val="24"/>
              </w:rPr>
            </w:pPr>
            <w:r w:rsidDel="00000000" w:rsidR="00000000" w:rsidRPr="00000000">
              <w:rPr>
                <w:sz w:val="24"/>
                <w:szCs w:val="24"/>
                <w:rtl w:val="0"/>
              </w:rPr>
              <w:t xml:space="preserve">The System shall include Management Interface. (BO)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A">
            <w:pPr>
              <w:spacing w:line="276" w:lineRule="auto"/>
              <w:ind w:left="495" w:firstLine="0"/>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B">
            <w:pPr>
              <w:spacing w:line="276" w:lineRule="auto"/>
              <w:ind w:left="720" w:firstLine="0"/>
              <w:rPr>
                <w:sz w:val="24"/>
                <w:szCs w:val="24"/>
              </w:rPr>
            </w:pPr>
            <w:r w:rsidDel="00000000" w:rsidR="00000000" w:rsidRPr="00000000">
              <w:rPr>
                <w:sz w:val="24"/>
                <w:szCs w:val="24"/>
                <w:rtl w:val="0"/>
              </w:rPr>
              <w:t xml:space="preserve">The System shall support different user roles.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C">
            <w:pPr>
              <w:spacing w:line="276" w:lineRule="auto"/>
              <w:ind w:left="495" w:firstLine="0"/>
              <w:rPr>
                <w:sz w:val="24"/>
                <w:szCs w:val="24"/>
              </w:rPr>
            </w:pPr>
            <w:r w:rsidDel="00000000" w:rsidR="00000000" w:rsidRPr="00000000">
              <w:rPr>
                <w:sz w:val="24"/>
                <w:szCs w:val="24"/>
                <w:rtl w:val="0"/>
              </w:rPr>
              <w:t xml:space="preserve">9.1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D">
            <w:pPr>
              <w:spacing w:line="276" w:lineRule="auto"/>
              <w:ind w:left="720" w:firstLine="0"/>
              <w:rPr>
                <w:sz w:val="24"/>
                <w:szCs w:val="24"/>
              </w:rPr>
            </w:pPr>
            <w:r w:rsidDel="00000000" w:rsidR="00000000" w:rsidRPr="00000000">
              <w:rPr>
                <w:sz w:val="24"/>
                <w:szCs w:val="24"/>
                <w:rtl w:val="0"/>
              </w:rPr>
              <w:t xml:space="preserve">The System shall support adding new roles.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E">
            <w:pPr>
              <w:spacing w:line="276" w:lineRule="auto"/>
              <w:ind w:left="495" w:firstLine="0"/>
              <w:rPr>
                <w:sz w:val="24"/>
                <w:szCs w:val="24"/>
              </w:rPr>
            </w:pPr>
            <w:r w:rsidDel="00000000" w:rsidR="00000000" w:rsidRPr="00000000">
              <w:rPr>
                <w:sz w:val="24"/>
                <w:szCs w:val="24"/>
                <w:rtl w:val="0"/>
              </w:rPr>
              <w:t xml:space="preserve">9.2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F">
            <w:pPr>
              <w:spacing w:line="276" w:lineRule="auto"/>
              <w:ind w:left="720" w:firstLine="0"/>
              <w:rPr>
                <w:sz w:val="24"/>
                <w:szCs w:val="24"/>
              </w:rPr>
            </w:pPr>
            <w:r w:rsidDel="00000000" w:rsidR="00000000" w:rsidRPr="00000000">
              <w:rPr>
                <w:sz w:val="24"/>
                <w:szCs w:val="24"/>
                <w:rtl w:val="0"/>
              </w:rPr>
              <w:t xml:space="preserve">The System shall support setting roles.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0">
            <w:pPr>
              <w:spacing w:line="276" w:lineRule="auto"/>
              <w:ind w:left="495" w:firstLine="0"/>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1">
            <w:pPr>
              <w:spacing w:line="276" w:lineRule="auto"/>
              <w:ind w:left="720" w:firstLine="0"/>
              <w:rPr>
                <w:sz w:val="24"/>
                <w:szCs w:val="24"/>
              </w:rPr>
            </w:pPr>
            <w:r w:rsidDel="00000000" w:rsidR="00000000" w:rsidRPr="00000000">
              <w:rPr>
                <w:sz w:val="24"/>
                <w:szCs w:val="24"/>
                <w:rtl w:val="0"/>
              </w:rPr>
              <w:t xml:space="preserve">The System shall include a Wellness check.</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2">
            <w:pPr>
              <w:spacing w:line="276" w:lineRule="auto"/>
              <w:ind w:left="495" w:firstLine="0"/>
              <w:rPr>
                <w:sz w:val="24"/>
                <w:szCs w:val="24"/>
              </w:rPr>
            </w:pPr>
            <w:r w:rsidDel="00000000" w:rsidR="00000000" w:rsidRPr="00000000">
              <w:rPr>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3">
            <w:pPr>
              <w:spacing w:line="276" w:lineRule="auto"/>
              <w:ind w:left="720" w:firstLine="0"/>
              <w:rPr>
                <w:sz w:val="24"/>
                <w:szCs w:val="24"/>
              </w:rPr>
            </w:pPr>
            <w:r w:rsidDel="00000000" w:rsidR="00000000" w:rsidRPr="00000000">
              <w:rPr>
                <w:sz w:val="24"/>
                <w:szCs w:val="24"/>
                <w:rtl w:val="0"/>
              </w:rPr>
              <w:t xml:space="preserve">The System shall support Events.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4">
            <w:pPr>
              <w:spacing w:line="276" w:lineRule="auto"/>
              <w:ind w:left="495" w:firstLine="0"/>
              <w:rPr>
                <w:sz w:val="24"/>
                <w:szCs w:val="24"/>
              </w:rPr>
            </w:pPr>
            <w:r w:rsidDel="00000000" w:rsidR="00000000" w:rsidRPr="00000000">
              <w:rPr>
                <w:sz w:val="24"/>
                <w:szCs w:val="24"/>
                <w:rtl w:val="0"/>
              </w:rPr>
              <w:t xml:space="preserve">11.1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5">
            <w:pPr>
              <w:spacing w:line="276" w:lineRule="auto"/>
              <w:ind w:left="720" w:firstLine="0"/>
              <w:rPr>
                <w:sz w:val="24"/>
                <w:szCs w:val="24"/>
              </w:rPr>
            </w:pPr>
            <w:r w:rsidDel="00000000" w:rsidR="00000000" w:rsidRPr="00000000">
              <w:rPr>
                <w:sz w:val="24"/>
                <w:szCs w:val="24"/>
                <w:rtl w:val="0"/>
              </w:rPr>
              <w:t xml:space="preserve">The System shall support adding events.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6">
            <w:pPr>
              <w:spacing w:line="276" w:lineRule="auto"/>
              <w:ind w:left="495" w:firstLine="0"/>
              <w:rPr>
                <w:sz w:val="24"/>
                <w:szCs w:val="24"/>
              </w:rPr>
            </w:pPr>
            <w:r w:rsidDel="00000000" w:rsidR="00000000" w:rsidRPr="00000000">
              <w:rPr>
                <w:sz w:val="24"/>
                <w:szCs w:val="24"/>
                <w:rtl w:val="0"/>
              </w:rPr>
              <w:t xml:space="preserve">11.2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7">
            <w:pPr>
              <w:spacing w:line="276" w:lineRule="auto"/>
              <w:ind w:left="720" w:firstLine="0"/>
              <w:rPr>
                <w:sz w:val="24"/>
                <w:szCs w:val="24"/>
              </w:rPr>
            </w:pPr>
            <w:r w:rsidDel="00000000" w:rsidR="00000000" w:rsidRPr="00000000">
              <w:rPr>
                <w:sz w:val="24"/>
                <w:szCs w:val="24"/>
                <w:rtl w:val="0"/>
              </w:rPr>
              <w:t xml:space="preserve">The System shall support removing events.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8">
            <w:pPr>
              <w:spacing w:line="276" w:lineRule="auto"/>
              <w:ind w:left="495" w:firstLine="0"/>
              <w:rPr>
                <w:sz w:val="24"/>
                <w:szCs w:val="24"/>
              </w:rPr>
            </w:pPr>
            <w:r w:rsidDel="00000000" w:rsidR="00000000" w:rsidRPr="00000000">
              <w:rPr>
                <w:sz w:val="24"/>
                <w:szCs w:val="24"/>
                <w:rtl w:val="0"/>
              </w:rPr>
              <w:t xml:space="preserve">11.3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9">
            <w:pPr>
              <w:spacing w:line="276" w:lineRule="auto"/>
              <w:ind w:left="720" w:firstLine="0"/>
              <w:rPr>
                <w:sz w:val="24"/>
                <w:szCs w:val="24"/>
              </w:rPr>
            </w:pPr>
            <w:r w:rsidDel="00000000" w:rsidR="00000000" w:rsidRPr="00000000">
              <w:rPr>
                <w:sz w:val="24"/>
                <w:szCs w:val="24"/>
                <w:rtl w:val="0"/>
              </w:rPr>
              <w:t xml:space="preserve">The System shall support joining events.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A">
            <w:pPr>
              <w:spacing w:line="276" w:lineRule="auto"/>
              <w:ind w:left="495" w:firstLine="0"/>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B">
            <w:pPr>
              <w:spacing w:line="276" w:lineRule="auto"/>
              <w:ind w:left="720" w:firstLine="0"/>
              <w:rPr>
                <w:sz w:val="24"/>
                <w:szCs w:val="24"/>
              </w:rPr>
            </w:pPr>
            <w:r w:rsidDel="00000000" w:rsidR="00000000" w:rsidRPr="00000000">
              <w:rPr>
                <w:sz w:val="24"/>
                <w:szCs w:val="24"/>
                <w:rtl w:val="0"/>
              </w:rPr>
              <w:t xml:space="preserve">The System shall support authentication.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C">
            <w:pPr>
              <w:spacing w:line="276" w:lineRule="auto"/>
              <w:ind w:left="495" w:firstLine="0"/>
              <w:rPr>
                <w:sz w:val="24"/>
                <w:szCs w:val="24"/>
              </w:rPr>
            </w:pPr>
            <w:r w:rsidDel="00000000" w:rsidR="00000000" w:rsidRPr="00000000">
              <w:rPr>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D">
            <w:pPr>
              <w:spacing w:line="276" w:lineRule="auto"/>
              <w:ind w:left="720" w:firstLine="0"/>
              <w:rPr>
                <w:sz w:val="24"/>
                <w:szCs w:val="24"/>
              </w:rPr>
            </w:pPr>
            <w:r w:rsidDel="00000000" w:rsidR="00000000" w:rsidRPr="00000000">
              <w:rPr>
                <w:sz w:val="24"/>
                <w:szCs w:val="24"/>
                <w:rtl w:val="0"/>
              </w:rPr>
              <w:t xml:space="preserve">The System shall support task management.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E">
            <w:pPr>
              <w:spacing w:line="276" w:lineRule="auto"/>
              <w:ind w:left="495" w:firstLine="0"/>
              <w:rPr>
                <w:sz w:val="24"/>
                <w:szCs w:val="24"/>
              </w:rPr>
            </w:pPr>
            <w:r w:rsidDel="00000000" w:rsidR="00000000" w:rsidRPr="00000000">
              <w:rPr>
                <w:sz w:val="24"/>
                <w:szCs w:val="24"/>
                <w:rtl w:val="0"/>
              </w:rPr>
              <w:t xml:space="preserve">13.1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F">
            <w:pPr>
              <w:spacing w:line="276" w:lineRule="auto"/>
              <w:ind w:left="720" w:firstLine="0"/>
              <w:rPr>
                <w:sz w:val="24"/>
                <w:szCs w:val="24"/>
              </w:rPr>
            </w:pPr>
            <w:r w:rsidDel="00000000" w:rsidR="00000000" w:rsidRPr="00000000">
              <w:rPr>
                <w:sz w:val="24"/>
                <w:szCs w:val="24"/>
                <w:rtl w:val="0"/>
              </w:rPr>
              <w:t xml:space="preserve">The System shall allow task creation.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C0">
            <w:pPr>
              <w:spacing w:line="276" w:lineRule="auto"/>
              <w:ind w:left="495" w:firstLine="0"/>
              <w:rPr>
                <w:sz w:val="24"/>
                <w:szCs w:val="24"/>
              </w:rPr>
            </w:pPr>
            <w:r w:rsidDel="00000000" w:rsidR="00000000" w:rsidRPr="00000000">
              <w:rPr>
                <w:sz w:val="24"/>
                <w:szCs w:val="24"/>
                <w:rtl w:val="0"/>
              </w:rPr>
              <w:t xml:space="preserve">13.2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C1">
            <w:pPr>
              <w:spacing w:line="276" w:lineRule="auto"/>
              <w:ind w:left="720" w:firstLine="0"/>
              <w:rPr>
                <w:sz w:val="24"/>
                <w:szCs w:val="24"/>
              </w:rPr>
            </w:pPr>
            <w:r w:rsidDel="00000000" w:rsidR="00000000" w:rsidRPr="00000000">
              <w:rPr>
                <w:sz w:val="24"/>
                <w:szCs w:val="24"/>
                <w:rtl w:val="0"/>
              </w:rPr>
              <w:t xml:space="preserve">The System shall allow task assignment.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C2">
            <w:pPr>
              <w:spacing w:line="276" w:lineRule="auto"/>
              <w:ind w:left="495" w:firstLine="0"/>
              <w:rPr>
                <w:sz w:val="24"/>
                <w:szCs w:val="24"/>
              </w:rPr>
            </w:pPr>
            <w:r w:rsidDel="00000000" w:rsidR="00000000" w:rsidRPr="00000000">
              <w:rPr>
                <w:sz w:val="24"/>
                <w:szCs w:val="24"/>
                <w:rtl w:val="0"/>
              </w:rPr>
              <w:t xml:space="preserve">13.3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C3">
            <w:pPr>
              <w:spacing w:line="276" w:lineRule="auto"/>
              <w:ind w:left="720" w:firstLine="0"/>
              <w:rPr>
                <w:sz w:val="24"/>
                <w:szCs w:val="24"/>
              </w:rPr>
            </w:pPr>
            <w:r w:rsidDel="00000000" w:rsidR="00000000" w:rsidRPr="00000000">
              <w:rPr>
                <w:sz w:val="24"/>
                <w:szCs w:val="24"/>
                <w:rtl w:val="0"/>
              </w:rPr>
              <w:t xml:space="preserve">The System shall allow task tracking.</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C4">
            <w:pPr>
              <w:spacing w:line="276" w:lineRule="auto"/>
              <w:ind w:left="495" w:firstLine="0"/>
              <w:rPr>
                <w:sz w:val="24"/>
                <w:szCs w:val="24"/>
              </w:rPr>
            </w:pPr>
            <w:r w:rsidDel="00000000" w:rsidR="00000000" w:rsidRPr="00000000">
              <w:rPr>
                <w:sz w:val="24"/>
                <w:szCs w:val="24"/>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C5">
            <w:pPr>
              <w:spacing w:line="276" w:lineRule="auto"/>
              <w:ind w:left="720" w:firstLine="0"/>
              <w:rPr>
                <w:sz w:val="24"/>
                <w:szCs w:val="24"/>
              </w:rPr>
            </w:pPr>
            <w:r w:rsidDel="00000000" w:rsidR="00000000" w:rsidRPr="00000000">
              <w:rPr>
                <w:sz w:val="24"/>
                <w:szCs w:val="24"/>
                <w:rtl w:val="0"/>
              </w:rPr>
              <w:t xml:space="preserve">The System shall provide data synchronization.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C6">
            <w:pPr>
              <w:spacing w:line="276" w:lineRule="auto"/>
              <w:ind w:left="495" w:firstLine="0"/>
              <w:rPr>
                <w:sz w:val="24"/>
                <w:szCs w:val="24"/>
              </w:rPr>
            </w:pPr>
            <w:r w:rsidDel="00000000" w:rsidR="00000000" w:rsidRPr="00000000">
              <w:rPr>
                <w:sz w:val="24"/>
                <w:szCs w:val="24"/>
                <w:rtl w:val="0"/>
              </w:rPr>
              <w:t xml:space="preserve">14.1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C7">
            <w:pPr>
              <w:spacing w:line="276" w:lineRule="auto"/>
              <w:ind w:left="720" w:firstLine="0"/>
              <w:rPr>
                <w:sz w:val="24"/>
                <w:szCs w:val="24"/>
              </w:rPr>
            </w:pPr>
            <w:r w:rsidDel="00000000" w:rsidR="00000000" w:rsidRPr="00000000">
              <w:rPr>
                <w:sz w:val="24"/>
                <w:szCs w:val="24"/>
                <w:rtl w:val="0"/>
              </w:rPr>
              <w:t xml:space="preserve">The System shall synchronize data across devices in real-time.</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C8">
            <w:pPr>
              <w:spacing w:line="276" w:lineRule="auto"/>
              <w:ind w:left="495" w:firstLine="0"/>
              <w:rPr>
                <w:sz w:val="24"/>
                <w:szCs w:val="24"/>
              </w:rPr>
            </w:pPr>
            <w:r w:rsidDel="00000000" w:rsidR="00000000" w:rsidRPr="00000000">
              <w:rPr>
                <w:sz w:val="24"/>
                <w:szCs w:val="24"/>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C9">
            <w:pPr>
              <w:spacing w:line="276" w:lineRule="auto"/>
              <w:ind w:left="720" w:firstLine="0"/>
              <w:rPr>
                <w:sz w:val="24"/>
                <w:szCs w:val="24"/>
              </w:rPr>
            </w:pPr>
            <w:r w:rsidDel="00000000" w:rsidR="00000000" w:rsidRPr="00000000">
              <w:rPr>
                <w:sz w:val="24"/>
                <w:szCs w:val="24"/>
                <w:rtl w:val="0"/>
              </w:rPr>
              <w:t xml:space="preserve">The System shall support customizable dashboards.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CA">
            <w:pPr>
              <w:spacing w:line="276" w:lineRule="auto"/>
              <w:ind w:left="495" w:firstLine="0"/>
              <w:rPr>
                <w:sz w:val="24"/>
                <w:szCs w:val="24"/>
              </w:rPr>
            </w:pPr>
            <w:r w:rsidDel="00000000" w:rsidR="00000000" w:rsidRPr="00000000">
              <w:rPr>
                <w:sz w:val="24"/>
                <w:szCs w:val="24"/>
                <w:rtl w:val="0"/>
              </w:rPr>
              <w:t xml:space="preserve">15.1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CB">
            <w:pPr>
              <w:spacing w:line="276" w:lineRule="auto"/>
              <w:ind w:left="720" w:firstLine="0"/>
              <w:rPr>
                <w:sz w:val="24"/>
                <w:szCs w:val="24"/>
              </w:rPr>
            </w:pPr>
            <w:r w:rsidDel="00000000" w:rsidR="00000000" w:rsidRPr="00000000">
              <w:rPr>
                <w:sz w:val="24"/>
                <w:szCs w:val="24"/>
                <w:rtl w:val="0"/>
              </w:rPr>
              <w:t xml:space="preserve">The System shall allow users to customize views.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CC">
            <w:pPr>
              <w:spacing w:line="276" w:lineRule="auto"/>
              <w:ind w:left="495" w:firstLine="0"/>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CD">
            <w:pPr>
              <w:spacing w:line="276" w:lineRule="auto"/>
              <w:ind w:left="720" w:firstLine="0"/>
              <w:rPr>
                <w:sz w:val="24"/>
                <w:szCs w:val="24"/>
              </w:rPr>
            </w:pPr>
            <w:r w:rsidDel="00000000" w:rsidR="00000000" w:rsidRPr="00000000">
              <w:rPr>
                <w:sz w:val="24"/>
                <w:szCs w:val="24"/>
                <w:rtl w:val="0"/>
              </w:rPr>
              <w:t xml:space="preserve">The System shall provide secure data storage.</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CE">
            <w:pPr>
              <w:spacing w:line="276" w:lineRule="auto"/>
              <w:ind w:left="495" w:firstLine="0"/>
              <w:rPr>
                <w:sz w:val="24"/>
                <w:szCs w:val="24"/>
              </w:rPr>
            </w:pPr>
            <w:r w:rsidDel="00000000" w:rsidR="00000000" w:rsidRPr="00000000">
              <w:rPr>
                <w:sz w:val="24"/>
                <w:szCs w:val="24"/>
                <w:rtl w:val="0"/>
              </w:rPr>
              <w:t xml:space="preserve">16.1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CF">
            <w:pPr>
              <w:spacing w:line="276" w:lineRule="auto"/>
              <w:ind w:left="720" w:firstLine="0"/>
              <w:rPr>
                <w:sz w:val="24"/>
                <w:szCs w:val="24"/>
              </w:rPr>
            </w:pPr>
            <w:r w:rsidDel="00000000" w:rsidR="00000000" w:rsidRPr="00000000">
              <w:rPr>
                <w:sz w:val="24"/>
                <w:szCs w:val="24"/>
                <w:rtl w:val="0"/>
              </w:rPr>
              <w:t xml:space="preserve">The System shall encrypt sensitive data.</w:t>
            </w:r>
          </w:p>
        </w:tc>
      </w:tr>
    </w:tbl>
    <w:p w:rsidR="00000000" w:rsidDel="00000000" w:rsidP="00000000" w:rsidRDefault="00000000" w:rsidRPr="00000000" w14:paraId="000001D0">
      <w:pPr>
        <w:spacing w:after="240" w:before="240" w:lineRule="auto"/>
        <w:rPr>
          <w:b w:val="1"/>
          <w:sz w:val="24"/>
          <w:szCs w:val="24"/>
        </w:rPr>
      </w:pPr>
      <w:r w:rsidDel="00000000" w:rsidR="00000000" w:rsidRPr="00000000">
        <w:rPr>
          <w:b w:val="1"/>
          <w:sz w:val="24"/>
          <w:szCs w:val="24"/>
          <w:rtl w:val="0"/>
        </w:rPr>
        <w:t xml:space="preserve">Non-functional Requirements:</w:t>
      </w:r>
    </w:p>
    <w:tbl>
      <w:tblPr>
        <w:tblStyle w:val="Table5"/>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5940"/>
        <w:gridCol w:w="2220"/>
        <w:tblGridChange w:id="0">
          <w:tblGrid>
            <w:gridCol w:w="750"/>
            <w:gridCol w:w="5940"/>
            <w:gridCol w:w="222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D1">
            <w:pPr>
              <w:spacing w:before="240" w:line="276" w:lineRule="auto"/>
              <w:rPr>
                <w:b w:val="1"/>
                <w:sz w:val="24"/>
                <w:szCs w:val="24"/>
              </w:rPr>
            </w:pPr>
            <w:r w:rsidDel="00000000" w:rsidR="00000000" w:rsidRPr="00000000">
              <w:rPr>
                <w:b w:val="1"/>
                <w:sz w:val="24"/>
                <w:szCs w:val="24"/>
                <w:rtl w:val="0"/>
              </w:rPr>
              <w:t xml:space="preserve">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D2">
            <w:pPr>
              <w:spacing w:before="240" w:line="276" w:lineRule="auto"/>
              <w:rPr>
                <w:b w:val="1"/>
                <w:sz w:val="24"/>
                <w:szCs w:val="24"/>
              </w:rPr>
            </w:pPr>
            <w:r w:rsidDel="00000000" w:rsidR="00000000" w:rsidRPr="00000000">
              <w:rPr>
                <w:b w:val="1"/>
                <w:sz w:val="24"/>
                <w:szCs w:val="24"/>
                <w:rtl w:val="0"/>
              </w:rPr>
              <w:t xml:space="preserve">Requirement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D3">
            <w:pPr>
              <w:spacing w:before="240" w:line="276" w:lineRule="auto"/>
              <w:rPr>
                <w:b w:val="1"/>
                <w:sz w:val="24"/>
                <w:szCs w:val="24"/>
              </w:rPr>
            </w:pPr>
            <w:r w:rsidDel="00000000" w:rsidR="00000000" w:rsidRPr="00000000">
              <w:rPr>
                <w:b w:val="1"/>
                <w:sz w:val="24"/>
                <w:szCs w:val="24"/>
                <w:rtl w:val="0"/>
              </w:rPr>
              <w:t xml:space="preserve">Type</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D4">
            <w:pPr>
              <w:spacing w:before="240" w:line="276"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D5">
            <w:pPr>
              <w:spacing w:before="240" w:line="276" w:lineRule="auto"/>
              <w:rPr>
                <w:sz w:val="24"/>
                <w:szCs w:val="24"/>
              </w:rPr>
            </w:pPr>
            <w:r w:rsidDel="00000000" w:rsidR="00000000" w:rsidRPr="00000000">
              <w:rPr>
                <w:sz w:val="24"/>
                <w:szCs w:val="24"/>
                <w:rtl w:val="0"/>
              </w:rPr>
              <w:t xml:space="preserve">The Application should be quick and easy to use.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D6">
            <w:pPr>
              <w:spacing w:before="240" w:line="276" w:lineRule="auto"/>
              <w:rPr>
                <w:sz w:val="24"/>
                <w:szCs w:val="24"/>
              </w:rPr>
            </w:pPr>
            <w:r w:rsidDel="00000000" w:rsidR="00000000" w:rsidRPr="00000000">
              <w:rPr>
                <w:sz w:val="24"/>
                <w:szCs w:val="24"/>
                <w:rtl w:val="0"/>
              </w:rPr>
              <w:t xml:space="preserve">Usability</w:t>
            </w:r>
          </w:p>
        </w:tc>
      </w:tr>
      <w:tr>
        <w:trPr>
          <w:cantSplit w:val="0"/>
          <w:trHeight w:val="13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D7">
            <w:pPr>
              <w:spacing w:before="240" w:line="276" w:lineRule="auto"/>
              <w:rPr>
                <w:sz w:val="24"/>
                <w:szCs w:val="24"/>
              </w:rPr>
            </w:pPr>
            <w:r w:rsidDel="00000000" w:rsidR="00000000" w:rsidRPr="00000000">
              <w:rPr>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D8">
            <w:pPr>
              <w:spacing w:before="240" w:line="276" w:lineRule="auto"/>
              <w:rPr>
                <w:sz w:val="24"/>
                <w:szCs w:val="24"/>
              </w:rPr>
            </w:pPr>
            <w:r w:rsidDel="00000000" w:rsidR="00000000" w:rsidRPr="00000000">
              <w:rPr>
                <w:sz w:val="24"/>
                <w:szCs w:val="24"/>
                <w:rtl w:val="0"/>
              </w:rPr>
              <w:t xml:space="preserve">The interface shall require no more than 2 clicks or taps from the home screen to initiate any form of communication.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D9">
            <w:pPr>
              <w:spacing w:before="240" w:line="276" w:lineRule="auto"/>
              <w:rPr>
                <w:sz w:val="24"/>
                <w:szCs w:val="24"/>
              </w:rPr>
            </w:pPr>
            <w:r w:rsidDel="00000000" w:rsidR="00000000" w:rsidRPr="00000000">
              <w:rPr>
                <w:sz w:val="24"/>
                <w:szCs w:val="24"/>
                <w:rtl w:val="0"/>
              </w:rPr>
              <w:t xml:space="preserve">Usability</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DA">
            <w:pPr>
              <w:spacing w:before="240" w:line="276" w:lineRule="auto"/>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DB">
            <w:pPr>
              <w:spacing w:before="240" w:line="276" w:lineRule="auto"/>
              <w:rPr>
                <w:sz w:val="24"/>
                <w:szCs w:val="24"/>
              </w:rPr>
            </w:pPr>
            <w:r w:rsidDel="00000000" w:rsidR="00000000" w:rsidRPr="00000000">
              <w:rPr>
                <w:sz w:val="24"/>
                <w:szCs w:val="24"/>
                <w:rtl w:val="0"/>
              </w:rPr>
              <w:t xml:space="preserve">The application shall load its main content and be ready for user interaction within 3 seconds of launch.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DC">
            <w:pPr>
              <w:spacing w:before="240" w:line="276" w:lineRule="auto"/>
              <w:rPr>
                <w:sz w:val="24"/>
                <w:szCs w:val="24"/>
              </w:rPr>
            </w:pPr>
            <w:r w:rsidDel="00000000" w:rsidR="00000000" w:rsidRPr="00000000">
              <w:rPr>
                <w:sz w:val="24"/>
                <w:szCs w:val="24"/>
                <w:rtl w:val="0"/>
              </w:rPr>
              <w:t xml:space="preserve">Performance</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DD">
            <w:pPr>
              <w:spacing w:before="240" w:line="276" w:lineRule="auto"/>
              <w:rPr>
                <w:sz w:val="24"/>
                <w:szCs w:val="24"/>
              </w:rPr>
            </w:pPr>
            <w:r w:rsidDel="00000000" w:rsidR="00000000" w:rsidRPr="00000000">
              <w:rPr>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DE">
            <w:pPr>
              <w:spacing w:before="240" w:line="276" w:lineRule="auto"/>
              <w:rPr>
                <w:sz w:val="24"/>
                <w:szCs w:val="24"/>
              </w:rPr>
            </w:pPr>
            <w:r w:rsidDel="00000000" w:rsidR="00000000" w:rsidRPr="00000000">
              <w:rPr>
                <w:sz w:val="24"/>
                <w:szCs w:val="24"/>
                <w:rtl w:val="0"/>
              </w:rPr>
              <w:t xml:space="preserve">The system must support up to 10,000 concurrent users without degradation of performance.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DF">
            <w:pPr>
              <w:spacing w:before="240" w:line="276" w:lineRule="auto"/>
              <w:rPr>
                <w:sz w:val="24"/>
                <w:szCs w:val="24"/>
              </w:rPr>
            </w:pPr>
            <w:r w:rsidDel="00000000" w:rsidR="00000000" w:rsidRPr="00000000">
              <w:rPr>
                <w:sz w:val="24"/>
                <w:szCs w:val="24"/>
                <w:rtl w:val="0"/>
              </w:rPr>
              <w:t xml:space="preserve">Scalability</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E0">
            <w:pPr>
              <w:spacing w:before="240" w:line="276"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E1">
            <w:pPr>
              <w:spacing w:before="240" w:line="276" w:lineRule="auto"/>
              <w:rPr>
                <w:sz w:val="24"/>
                <w:szCs w:val="24"/>
              </w:rPr>
            </w:pPr>
            <w:r w:rsidDel="00000000" w:rsidR="00000000" w:rsidRPr="00000000">
              <w:rPr>
                <w:sz w:val="24"/>
                <w:szCs w:val="24"/>
                <w:rtl w:val="0"/>
              </w:rPr>
              <w:t xml:space="preserve">The System shall ensure all chats, recordings and locations are encrypted.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E2">
            <w:pPr>
              <w:spacing w:before="240" w:line="276" w:lineRule="auto"/>
              <w:rPr>
                <w:sz w:val="24"/>
                <w:szCs w:val="24"/>
              </w:rPr>
            </w:pPr>
            <w:r w:rsidDel="00000000" w:rsidR="00000000" w:rsidRPr="00000000">
              <w:rPr>
                <w:sz w:val="24"/>
                <w:szCs w:val="24"/>
                <w:rtl w:val="0"/>
              </w:rPr>
              <w:t xml:space="preserve">Security (cyber and physical)</w:t>
            </w:r>
          </w:p>
        </w:tc>
      </w:tr>
      <w:tr>
        <w:trPr>
          <w:cantSplit w:val="0"/>
          <w:trHeight w:val="13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E3">
            <w:pPr>
              <w:spacing w:before="240" w:line="276" w:lineRule="auto"/>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E4">
            <w:pPr>
              <w:spacing w:before="240" w:line="276" w:lineRule="auto"/>
              <w:rPr>
                <w:sz w:val="24"/>
                <w:szCs w:val="24"/>
              </w:rPr>
            </w:pPr>
            <w:r w:rsidDel="00000000" w:rsidR="00000000" w:rsidRPr="00000000">
              <w:rPr>
                <w:sz w:val="24"/>
                <w:szCs w:val="24"/>
                <w:rtl w:val="0"/>
              </w:rPr>
              <w:t xml:space="preserve">The System shall use mapping API from one of the providers:</w:t>
              <w:br w:type="textWrapping"/>
              <w:t xml:space="preserve"> Google Maps, Leaflet, Mapbox, OpenLayers.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E5">
            <w:pPr>
              <w:spacing w:before="240" w:line="276" w:lineRule="auto"/>
              <w:rPr>
                <w:sz w:val="24"/>
                <w:szCs w:val="24"/>
              </w:rPr>
            </w:pPr>
            <w:r w:rsidDel="00000000" w:rsidR="00000000" w:rsidRPr="00000000">
              <w:rPr>
                <w:sz w:val="24"/>
                <w:szCs w:val="24"/>
                <w:rtl w:val="0"/>
              </w:rPr>
              <w:t xml:space="preserve">Compatibility</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E6">
            <w:pPr>
              <w:spacing w:before="240" w:line="276" w:lineRule="auto"/>
              <w:rPr>
                <w:sz w:val="24"/>
                <w:szCs w:val="24"/>
              </w:rPr>
            </w:pPr>
            <w:r w:rsidDel="00000000" w:rsidR="00000000" w:rsidRPr="00000000">
              <w:rPr>
                <w:sz w:val="24"/>
                <w:szCs w:val="24"/>
                <w:rtl w:val="0"/>
              </w:rPr>
              <w:t xml:space="preserve">3.1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E7">
            <w:pPr>
              <w:spacing w:before="240" w:line="276" w:lineRule="auto"/>
              <w:rPr>
                <w:sz w:val="24"/>
                <w:szCs w:val="24"/>
              </w:rPr>
            </w:pPr>
            <w:r w:rsidDel="00000000" w:rsidR="00000000" w:rsidRPr="00000000">
              <w:rPr>
                <w:sz w:val="24"/>
                <w:szCs w:val="24"/>
                <w:rtl w:val="0"/>
              </w:rPr>
              <w:t xml:space="preserve">Marking on a map should be by selecting the option after right clicking (pc) or clicking (on mobile).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E8">
            <w:pPr>
              <w:spacing w:before="240" w:line="276" w:lineRule="auto"/>
              <w:rPr>
                <w:sz w:val="24"/>
                <w:szCs w:val="24"/>
              </w:rPr>
            </w:pPr>
            <w:r w:rsidDel="00000000" w:rsidR="00000000" w:rsidRPr="00000000">
              <w:rPr>
                <w:sz w:val="24"/>
                <w:szCs w:val="24"/>
                <w:rtl w:val="0"/>
              </w:rPr>
              <w:t xml:space="preserve">Usability</w:t>
            </w:r>
          </w:p>
        </w:tc>
      </w:tr>
      <w:tr>
        <w:trPr>
          <w:cantSplit w:val="0"/>
          <w:trHeight w:val="14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E9">
            <w:pPr>
              <w:spacing w:before="240" w:line="276" w:lineRule="auto"/>
              <w:rPr>
                <w:sz w:val="24"/>
                <w:szCs w:val="24"/>
              </w:rPr>
            </w:pPr>
            <w:r w:rsidDel="00000000" w:rsidR="00000000" w:rsidRPr="00000000">
              <w:rPr>
                <w:sz w:val="24"/>
                <w:szCs w:val="24"/>
                <w:rtl w:val="0"/>
              </w:rPr>
              <w:t xml:space="preserve">3.2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EA">
            <w:pPr>
              <w:spacing w:before="240" w:line="276" w:lineRule="auto"/>
              <w:rPr>
                <w:sz w:val="24"/>
                <w:szCs w:val="24"/>
              </w:rPr>
            </w:pPr>
            <w:r w:rsidDel="00000000" w:rsidR="00000000" w:rsidRPr="00000000">
              <w:rPr>
                <w:sz w:val="24"/>
                <w:szCs w:val="24"/>
                <w:rtl w:val="0"/>
              </w:rPr>
              <w:t xml:space="preserve">The System shall provide a 'Free Draw' feature enabling users to define map sectors by manually drawing the sector boundaries directly on the map interface.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EB">
            <w:pPr>
              <w:spacing w:before="240" w:line="276" w:lineRule="auto"/>
              <w:rPr>
                <w:sz w:val="24"/>
                <w:szCs w:val="24"/>
              </w:rPr>
            </w:pPr>
            <w:r w:rsidDel="00000000" w:rsidR="00000000" w:rsidRPr="00000000">
              <w:rPr>
                <w:sz w:val="24"/>
                <w:szCs w:val="24"/>
                <w:rtl w:val="0"/>
              </w:rPr>
              <w:t xml:space="preserve">Usability</w:t>
            </w:r>
          </w:p>
        </w:tc>
      </w:tr>
      <w:tr>
        <w:trPr>
          <w:cantSplit w:val="0"/>
          <w:trHeight w:val="13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EC">
            <w:pPr>
              <w:spacing w:before="240" w:line="276" w:lineRule="auto"/>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ED">
            <w:pPr>
              <w:spacing w:before="240" w:line="276" w:lineRule="auto"/>
              <w:rPr>
                <w:sz w:val="24"/>
                <w:szCs w:val="24"/>
              </w:rPr>
            </w:pPr>
            <w:r w:rsidDel="00000000" w:rsidR="00000000" w:rsidRPr="00000000">
              <w:rPr>
                <w:sz w:val="24"/>
                <w:szCs w:val="24"/>
                <w:rtl w:val="0"/>
              </w:rPr>
              <w:t xml:space="preserve">The System shall monitor the performance of the follows:</w:t>
              <w:br w:type="textWrapping"/>
              <w:t xml:space="preserve"> Time took between important actions, Number of actions until important action.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EE">
            <w:pPr>
              <w:spacing w:before="240" w:line="276" w:lineRule="auto"/>
              <w:rPr>
                <w:sz w:val="24"/>
                <w:szCs w:val="24"/>
              </w:rPr>
            </w:pPr>
            <w:r w:rsidDel="00000000" w:rsidR="00000000" w:rsidRPr="00000000">
              <w:rPr>
                <w:sz w:val="24"/>
                <w:szCs w:val="24"/>
                <w:rtl w:val="0"/>
              </w:rPr>
              <w:t xml:space="preserve">Latency</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EF">
            <w:pPr>
              <w:spacing w:before="240" w:line="276" w:lineRule="auto"/>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F0">
            <w:pPr>
              <w:spacing w:before="240" w:line="276" w:lineRule="auto"/>
              <w:rPr>
                <w:sz w:val="24"/>
                <w:szCs w:val="24"/>
              </w:rPr>
            </w:pPr>
            <w:r w:rsidDel="00000000" w:rsidR="00000000" w:rsidRPr="00000000">
              <w:rPr>
                <w:sz w:val="24"/>
                <w:szCs w:val="24"/>
                <w:rtl w:val="0"/>
              </w:rPr>
              <w:t xml:space="preserve">The System should analyze application by recording data and showing it on a graph on the manager side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F1">
            <w:pPr>
              <w:spacing w:before="240" w:line="276" w:lineRule="auto"/>
              <w:rPr>
                <w:sz w:val="24"/>
                <w:szCs w:val="24"/>
              </w:rPr>
            </w:pPr>
            <w:r w:rsidDel="00000000" w:rsidR="00000000" w:rsidRPr="00000000">
              <w:rPr>
                <w:sz w:val="24"/>
                <w:szCs w:val="24"/>
                <w:rtl w:val="0"/>
              </w:rPr>
              <w:t xml:space="preserve">Usability</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F2">
            <w:pPr>
              <w:spacing w:before="240" w:line="276" w:lineRule="auto"/>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F3">
            <w:pPr>
              <w:spacing w:before="240" w:line="276" w:lineRule="auto"/>
              <w:rPr>
                <w:sz w:val="24"/>
                <w:szCs w:val="24"/>
              </w:rPr>
            </w:pPr>
            <w:r w:rsidDel="00000000" w:rsidR="00000000" w:rsidRPr="00000000">
              <w:rPr>
                <w:sz w:val="24"/>
                <w:szCs w:val="24"/>
                <w:rtl w:val="0"/>
              </w:rPr>
              <w:t xml:space="preserve">The System should record and store the bi events on Google Analytics 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F4">
            <w:pPr>
              <w:spacing w:before="240" w:line="276" w:lineRule="auto"/>
              <w:rPr>
                <w:sz w:val="24"/>
                <w:szCs w:val="24"/>
              </w:rPr>
            </w:pPr>
            <w:r w:rsidDel="00000000" w:rsidR="00000000" w:rsidRPr="00000000">
              <w:rPr>
                <w:sz w:val="24"/>
                <w:szCs w:val="24"/>
                <w:rtl w:val="0"/>
              </w:rPr>
              <w:t xml:space="preserve">Auditability</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F5">
            <w:pPr>
              <w:spacing w:before="240" w:line="276" w:lineRule="auto"/>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F6">
            <w:pPr>
              <w:spacing w:before="240" w:line="276" w:lineRule="auto"/>
              <w:rPr>
                <w:sz w:val="24"/>
                <w:szCs w:val="24"/>
              </w:rPr>
            </w:pPr>
            <w:r w:rsidDel="00000000" w:rsidR="00000000" w:rsidRPr="00000000">
              <w:rPr>
                <w:sz w:val="24"/>
                <w:szCs w:val="24"/>
                <w:rtl w:val="0"/>
              </w:rPr>
              <w:t xml:space="preserve">The Application will allow the leaders of each circle to manage the different roles by names and permissions.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F7">
            <w:pPr>
              <w:spacing w:before="240" w:line="276" w:lineRule="auto"/>
              <w:rPr>
                <w:sz w:val="24"/>
                <w:szCs w:val="24"/>
              </w:rPr>
            </w:pPr>
            <w:r w:rsidDel="00000000" w:rsidR="00000000" w:rsidRPr="00000000">
              <w:rPr>
                <w:sz w:val="24"/>
                <w:szCs w:val="24"/>
                <w:rtl w:val="0"/>
              </w:rPr>
              <w:t xml:space="preserve">Flexibility</w:t>
            </w:r>
          </w:p>
          <w:p w:rsidR="00000000" w:rsidDel="00000000" w:rsidP="00000000" w:rsidRDefault="00000000" w:rsidRPr="00000000" w14:paraId="000001F8">
            <w:pPr>
              <w:spacing w:before="240" w:line="276" w:lineRule="auto"/>
              <w:rPr>
                <w:sz w:val="24"/>
                <w:szCs w:val="24"/>
              </w:rPr>
            </w:pPr>
            <w:r w:rsidDel="00000000" w:rsidR="00000000" w:rsidRPr="00000000">
              <w:rPr>
                <w:sz w:val="24"/>
                <w:szCs w:val="24"/>
                <w:rtl w:val="0"/>
              </w:rPr>
              <w:t xml:space="preserve"> </w:t>
            </w:r>
          </w:p>
        </w:tc>
      </w:tr>
      <w:tr>
        <w:trPr>
          <w:cantSplit w:val="0"/>
          <w:trHeight w:val="9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F9">
            <w:pPr>
              <w:spacing w:before="240" w:line="276" w:lineRule="auto"/>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FA">
            <w:pPr>
              <w:spacing w:before="240" w:line="276" w:lineRule="auto"/>
              <w:rPr>
                <w:sz w:val="24"/>
                <w:szCs w:val="24"/>
              </w:rPr>
            </w:pPr>
            <w:r w:rsidDel="00000000" w:rsidR="00000000" w:rsidRPr="00000000">
              <w:rPr>
                <w:sz w:val="24"/>
                <w:szCs w:val="24"/>
                <w:rtl w:val="0"/>
              </w:rPr>
              <w:t xml:space="preserve">Alerts should be one of the following:</w:t>
              <w:br w:type="textWrapping"/>
              <w:t xml:space="preserve">Real Alarm, Test Alarm, Recorded Voice, Wellness Alarm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FB">
            <w:pPr>
              <w:spacing w:before="240" w:line="276" w:lineRule="auto"/>
              <w:rPr>
                <w:sz w:val="24"/>
                <w:szCs w:val="24"/>
              </w:rPr>
            </w:pPr>
            <w:r w:rsidDel="00000000" w:rsidR="00000000" w:rsidRPr="00000000">
              <w:rPr>
                <w:sz w:val="24"/>
                <w:szCs w:val="24"/>
                <w:rtl w:val="0"/>
              </w:rPr>
              <w:t xml:space="preserve">Usability </w:t>
            </w:r>
          </w:p>
          <w:p w:rsidR="00000000" w:rsidDel="00000000" w:rsidP="00000000" w:rsidRDefault="00000000" w:rsidRPr="00000000" w14:paraId="000001FC">
            <w:pPr>
              <w:spacing w:before="240" w:line="276" w:lineRule="auto"/>
              <w:rPr>
                <w:sz w:val="24"/>
                <w:szCs w:val="24"/>
              </w:rPr>
            </w:pPr>
            <w:r w:rsidDel="00000000" w:rsidR="00000000" w:rsidRPr="00000000">
              <w:rPr>
                <w:sz w:val="24"/>
                <w:szCs w:val="24"/>
                <w:rtl w:val="0"/>
              </w:rPr>
              <w:t xml:space="preserve"> </w:t>
            </w:r>
          </w:p>
        </w:tc>
      </w:tr>
      <w:tr>
        <w:trPr>
          <w:cantSplit w:val="0"/>
          <w:trHeight w:val="13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FD">
            <w:pPr>
              <w:spacing w:before="240" w:line="276" w:lineRule="auto"/>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FE">
            <w:pPr>
              <w:spacing w:before="240" w:line="276" w:lineRule="auto"/>
              <w:rPr>
                <w:sz w:val="24"/>
                <w:szCs w:val="24"/>
              </w:rPr>
            </w:pPr>
            <w:r w:rsidDel="00000000" w:rsidR="00000000" w:rsidRPr="00000000">
              <w:rPr>
                <w:sz w:val="24"/>
                <w:szCs w:val="24"/>
                <w:rtl w:val="0"/>
              </w:rPr>
              <w:t xml:space="preserve">The Wellness Check will be by alarm and confirmed by each user and will calculate the time it took for everyone to confirm.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FF">
            <w:pPr>
              <w:spacing w:before="240" w:line="276" w:lineRule="auto"/>
              <w:rPr>
                <w:sz w:val="24"/>
                <w:szCs w:val="24"/>
              </w:rPr>
            </w:pPr>
            <w:r w:rsidDel="00000000" w:rsidR="00000000" w:rsidRPr="00000000">
              <w:rPr>
                <w:sz w:val="24"/>
                <w:szCs w:val="24"/>
                <w:rtl w:val="0"/>
              </w:rPr>
              <w:t xml:space="preserve">Response time</w:t>
            </w:r>
          </w:p>
        </w:tc>
      </w:tr>
      <w:tr>
        <w:trPr>
          <w:cantSplit w:val="0"/>
          <w:trHeight w:val="9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00">
            <w:pPr>
              <w:spacing w:before="240" w:line="276" w:lineRule="auto"/>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01">
            <w:pPr>
              <w:spacing w:before="240" w:line="276" w:lineRule="auto"/>
              <w:rPr>
                <w:sz w:val="24"/>
                <w:szCs w:val="24"/>
              </w:rPr>
            </w:pPr>
            <w:r w:rsidDel="00000000" w:rsidR="00000000" w:rsidRPr="00000000">
              <w:rPr>
                <w:sz w:val="24"/>
                <w:szCs w:val="24"/>
                <w:rtl w:val="0"/>
              </w:rPr>
              <w:t xml:space="preserve">The Application will allow managing events and tasks by setting their name, description, participants and date.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02">
            <w:pPr>
              <w:spacing w:before="240" w:line="276" w:lineRule="auto"/>
              <w:rPr>
                <w:sz w:val="24"/>
                <w:szCs w:val="24"/>
              </w:rPr>
            </w:pPr>
            <w:r w:rsidDel="00000000" w:rsidR="00000000" w:rsidRPr="00000000">
              <w:rPr>
                <w:sz w:val="24"/>
                <w:szCs w:val="24"/>
                <w:rtl w:val="0"/>
              </w:rPr>
              <w:t xml:space="preserve">Modifiability</w:t>
            </w:r>
          </w:p>
        </w:tc>
      </w:tr>
      <w:tr>
        <w:trPr>
          <w:cantSplit w:val="0"/>
          <w:trHeight w:val="51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03">
            <w:pPr>
              <w:spacing w:before="240" w:line="276" w:lineRule="auto"/>
              <w:rPr>
                <w:sz w:val="24"/>
                <w:szCs w:val="24"/>
              </w:rPr>
            </w:pPr>
            <w:r w:rsidDel="00000000" w:rsidR="00000000" w:rsidRPr="00000000">
              <w:rPr>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04">
            <w:pPr>
              <w:spacing w:before="240" w:line="276" w:lineRule="auto"/>
              <w:rPr>
                <w:sz w:val="24"/>
                <w:szCs w:val="24"/>
              </w:rPr>
            </w:pPr>
            <w:r w:rsidDel="00000000" w:rsidR="00000000" w:rsidRPr="00000000">
              <w:rPr>
                <w:sz w:val="24"/>
                <w:szCs w:val="24"/>
                <w:rtl w:val="0"/>
              </w:rPr>
              <w:t xml:space="preserve">The Web Application will be consisted of the next pages:</w:t>
              <w:br w:type="textWrapping"/>
              <w:t xml:space="preserve"> 1. Login Page</w:t>
              <w:br w:type="textWrapping"/>
              <w:t xml:space="preserve">2. Sign Up Page</w:t>
              <w:br w:type="textWrapping"/>
              <w:t xml:space="preserve">3. Contact Us</w:t>
              <w:br w:type="textWrapping"/>
              <w:t xml:space="preserve">4. Request to join Page</w:t>
              <w:br w:type="textWrapping"/>
              <w:t xml:space="preserve">5.Users Page</w:t>
              <w:br w:type="textWrapping"/>
              <w:t xml:space="preserve">6. Map Page</w:t>
              <w:br w:type="textWrapping"/>
              <w:t xml:space="preserve">7. Chat Page</w:t>
              <w:br w:type="textWrapping"/>
              <w:t xml:space="preserve">8. Alert Page</w:t>
              <w:br w:type="textWrapping"/>
              <w:t xml:space="preserve">9. Logs Page</w:t>
              <w:br w:type="textWrapping"/>
              <w:t xml:space="preserve">10. BO Page</w:t>
              <w:br w:type="textWrapping"/>
              <w:t xml:space="preserve">11. Files Page</w:t>
              <w:br w:type="textWrapping"/>
              <w:t xml:space="preserve">12. Events Page</w:t>
              <w:br w:type="textWrapping"/>
              <w:t xml:space="preserve">13. Tasks Page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05">
            <w:pPr>
              <w:spacing w:before="240" w:line="276" w:lineRule="auto"/>
              <w:rPr>
                <w:sz w:val="24"/>
                <w:szCs w:val="24"/>
              </w:rPr>
            </w:pPr>
            <w:r w:rsidDel="00000000" w:rsidR="00000000" w:rsidRPr="00000000">
              <w:rPr>
                <w:sz w:val="24"/>
                <w:szCs w:val="24"/>
                <w:rtl w:val="0"/>
              </w:rPr>
              <w:t xml:space="preserve">Usability </w:t>
            </w:r>
          </w:p>
        </w:tc>
      </w:tr>
      <w:tr>
        <w:trPr>
          <w:cantSplit w:val="0"/>
          <w:trHeight w:val="3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06">
            <w:pPr>
              <w:spacing w:before="240" w:line="276" w:lineRule="auto"/>
              <w:rPr>
                <w:sz w:val="24"/>
                <w:szCs w:val="24"/>
              </w:rPr>
            </w:pPr>
            <w:r w:rsidDel="00000000" w:rsidR="00000000" w:rsidRPr="00000000">
              <w:rPr>
                <w:sz w:val="24"/>
                <w:szCs w:val="24"/>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07">
            <w:pPr>
              <w:spacing w:before="240" w:line="276" w:lineRule="auto"/>
              <w:rPr>
                <w:sz w:val="24"/>
                <w:szCs w:val="24"/>
              </w:rPr>
            </w:pPr>
            <w:r w:rsidDel="00000000" w:rsidR="00000000" w:rsidRPr="00000000">
              <w:rPr>
                <w:sz w:val="24"/>
                <w:szCs w:val="24"/>
                <w:rtl w:val="0"/>
              </w:rPr>
              <w:t xml:space="preserve">The Mobile Application will be consisted of the next pages:</w:t>
              <w:br w:type="textWrapping"/>
              <w:t xml:space="preserve">1. Login Page</w:t>
              <w:br w:type="textWrapping"/>
              <w:t xml:space="preserve">2. Sign Up Page</w:t>
              <w:br w:type="textWrapping"/>
              <w:t xml:space="preserve">3. Contact Us</w:t>
              <w:br w:type="textWrapping"/>
              <w:t xml:space="preserve">5. Users Page</w:t>
              <w:br w:type="textWrapping"/>
              <w:t xml:space="preserve">6. Map Page</w:t>
              <w:br w:type="textWrapping"/>
              <w:t xml:space="preserve">7. Chat Page</w:t>
              <w:br w:type="textWrapping"/>
              <w:t xml:space="preserve">8. Alert Page</w:t>
              <w:br w:type="textWrapping"/>
              <w:t xml:space="preserve">9. Tasks status page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08">
            <w:pPr>
              <w:spacing w:before="240" w:line="276" w:lineRule="auto"/>
              <w:rPr>
                <w:sz w:val="24"/>
                <w:szCs w:val="24"/>
              </w:rPr>
            </w:pPr>
            <w:r w:rsidDel="00000000" w:rsidR="00000000" w:rsidRPr="00000000">
              <w:rPr>
                <w:sz w:val="24"/>
                <w:szCs w:val="24"/>
                <w:rtl w:val="0"/>
              </w:rPr>
              <w:t xml:space="preserve">Usability </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09">
            <w:pPr>
              <w:spacing w:before="240" w:line="276" w:lineRule="auto"/>
              <w:rPr>
                <w:sz w:val="24"/>
                <w:szCs w:val="24"/>
              </w:rPr>
            </w:pPr>
            <w:r w:rsidDel="00000000" w:rsidR="00000000" w:rsidRPr="00000000">
              <w:rPr>
                <w:sz w:val="24"/>
                <w:szCs w:val="24"/>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0A">
            <w:pPr>
              <w:spacing w:before="240" w:line="276" w:lineRule="auto"/>
              <w:rPr>
                <w:sz w:val="24"/>
                <w:szCs w:val="24"/>
              </w:rPr>
            </w:pPr>
            <w:r w:rsidDel="00000000" w:rsidR="00000000" w:rsidRPr="00000000">
              <w:rPr>
                <w:sz w:val="24"/>
                <w:szCs w:val="24"/>
                <w:rtl w:val="0"/>
              </w:rPr>
              <w:t xml:space="preserve">The Application is going to be developed both for web and for mobile.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0B">
            <w:pPr>
              <w:spacing w:before="240" w:line="276" w:lineRule="auto"/>
              <w:rPr>
                <w:sz w:val="24"/>
                <w:szCs w:val="24"/>
              </w:rPr>
            </w:pPr>
            <w:r w:rsidDel="00000000" w:rsidR="00000000" w:rsidRPr="00000000">
              <w:rPr>
                <w:sz w:val="24"/>
                <w:szCs w:val="24"/>
                <w:rtl w:val="0"/>
              </w:rPr>
              <w:t xml:space="preserve">Compatibility</w:t>
            </w:r>
          </w:p>
        </w:tc>
      </w:tr>
      <w:tr>
        <w:trPr>
          <w:cantSplit w:val="0"/>
          <w:trHeight w:val="41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0C">
            <w:pPr>
              <w:spacing w:before="240" w:line="276" w:lineRule="auto"/>
              <w:rPr>
                <w:sz w:val="24"/>
                <w:szCs w:val="24"/>
              </w:rPr>
            </w:pPr>
            <w:r w:rsidDel="00000000" w:rsidR="00000000" w:rsidRPr="00000000">
              <w:rPr>
                <w:sz w:val="24"/>
                <w:szCs w:val="24"/>
                <w:rtl w:val="0"/>
              </w:rPr>
              <w:t xml:space="preserve">15.1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0D">
            <w:pPr>
              <w:spacing w:before="240" w:line="276" w:lineRule="auto"/>
              <w:rPr>
                <w:sz w:val="24"/>
                <w:szCs w:val="24"/>
              </w:rPr>
            </w:pPr>
            <w:r w:rsidDel="00000000" w:rsidR="00000000" w:rsidRPr="00000000">
              <w:rPr>
                <w:sz w:val="24"/>
                <w:szCs w:val="24"/>
                <w:rtl w:val="0"/>
              </w:rPr>
              <w:t xml:space="preserve">Web Tech Stack:</w:t>
              <w:br w:type="textWrapping"/>
              <w:t xml:space="preserve">1. ReactJS (Front Library)</w:t>
              <w:br w:type="textWrapping"/>
              <w:t xml:space="preserve">2. CSS / TailwindCSS</w:t>
              <w:br w:type="textWrapping"/>
              <w:t xml:space="preserve">3. TS (Superset of JS)</w:t>
              <w:br w:type="textWrapping"/>
              <w:t xml:space="preserve">4. NodeJS (JS Runtime)</w:t>
              <w:br w:type="textWrapping"/>
              <w:t xml:space="preserve">5. ExpressJS (Server)</w:t>
              <w:br w:type="textWrapping"/>
              <w:t xml:space="preserve">6. MongoDB / FirebaseDB (DB)</w:t>
              <w:br w:type="textWrapping"/>
              <w:t xml:space="preserve">7. Firebase Authenticator (Auth)</w:t>
              <w:br w:type="textWrapping"/>
              <w:t xml:space="preserve">8. Axios (HTTP Calls)</w:t>
              <w:br w:type="textWrapping"/>
              <w:t xml:space="preserve">9. Jest (testing)</w:t>
              <w:br w:type="textWrapping"/>
              <w:t xml:space="preserve">10. Render or AWS (hosting)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0E">
            <w:pPr>
              <w:spacing w:before="240" w:line="276" w:lineRule="auto"/>
              <w:rPr>
                <w:sz w:val="24"/>
                <w:szCs w:val="24"/>
              </w:rPr>
            </w:pPr>
            <w:r w:rsidDel="00000000" w:rsidR="00000000" w:rsidRPr="00000000">
              <w:rPr>
                <w:sz w:val="24"/>
                <w:szCs w:val="24"/>
                <w:rtl w:val="0"/>
              </w:rPr>
              <w:t xml:space="preserve">Compatibility</w:t>
            </w:r>
          </w:p>
        </w:tc>
      </w:tr>
      <w:tr>
        <w:trPr>
          <w:cantSplit w:val="0"/>
          <w:trHeight w:val="4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0F">
            <w:pPr>
              <w:spacing w:before="240" w:line="276" w:lineRule="auto"/>
              <w:rPr>
                <w:sz w:val="24"/>
                <w:szCs w:val="24"/>
              </w:rPr>
            </w:pPr>
            <w:r w:rsidDel="00000000" w:rsidR="00000000" w:rsidRPr="00000000">
              <w:rPr>
                <w:sz w:val="24"/>
                <w:szCs w:val="24"/>
                <w:rtl w:val="0"/>
              </w:rPr>
              <w:t xml:space="preserve">15.2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10">
            <w:pPr>
              <w:spacing w:before="240" w:line="276" w:lineRule="auto"/>
              <w:rPr>
                <w:sz w:val="24"/>
                <w:szCs w:val="24"/>
              </w:rPr>
            </w:pPr>
            <w:r w:rsidDel="00000000" w:rsidR="00000000" w:rsidRPr="00000000">
              <w:rPr>
                <w:sz w:val="24"/>
                <w:szCs w:val="24"/>
                <w:rtl w:val="0"/>
              </w:rPr>
              <w:t xml:space="preserve">Mobile Tech Stack:</w:t>
              <w:br w:type="textWrapping"/>
              <w:t xml:space="preserve">1. ReactJS (Front Library)</w:t>
              <w:br w:type="textWrapping"/>
              <w:t xml:space="preserve">2. CSS / TailwindCSS</w:t>
              <w:br w:type="textWrapping"/>
              <w:t xml:space="preserve">3. TS (Superset of JS)</w:t>
              <w:br w:type="textWrapping"/>
              <w:t xml:space="preserve">4. NodeJS (JS Runtime)</w:t>
              <w:br w:type="textWrapping"/>
              <w:t xml:space="preserve">5. ExpressJS (Server)</w:t>
              <w:br w:type="textWrapping"/>
              <w:t xml:space="preserve">6. MongoDB / FirebaseDB (DB)</w:t>
              <w:br w:type="textWrapping"/>
              <w:t xml:space="preserve">7. Firebase Authenticator (Auth)</w:t>
              <w:br w:type="textWrapping"/>
              <w:t xml:space="preserve">8. Axios (HTTP Calls)</w:t>
              <w:br w:type="textWrapping"/>
              <w:t xml:space="preserve">9. Jest (testing)</w:t>
              <w:br w:type="textWrapping"/>
              <w:t xml:space="preserve">10. android / app store (hosting)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11">
            <w:pPr>
              <w:spacing w:before="240" w:line="276" w:lineRule="auto"/>
              <w:rPr>
                <w:sz w:val="24"/>
                <w:szCs w:val="24"/>
              </w:rPr>
            </w:pPr>
            <w:r w:rsidDel="00000000" w:rsidR="00000000" w:rsidRPr="00000000">
              <w:rPr>
                <w:sz w:val="24"/>
                <w:szCs w:val="24"/>
                <w:rtl w:val="0"/>
              </w:rPr>
              <w:t xml:space="preserve">Compatibility</w:t>
            </w:r>
          </w:p>
        </w:tc>
      </w:tr>
    </w:tbl>
    <w:p w:rsidR="00000000" w:rsidDel="00000000" w:rsidP="00000000" w:rsidRDefault="00000000" w:rsidRPr="00000000" w14:paraId="00000212">
      <w:pPr>
        <w:spacing w:after="240" w:before="240" w:lineRule="auto"/>
        <w:rPr>
          <w:sz w:val="24"/>
          <w:szCs w:val="24"/>
        </w:rPr>
      </w:pPr>
      <w:r w:rsidDel="00000000" w:rsidR="00000000" w:rsidRPr="00000000">
        <w:rPr>
          <w:rtl w:val="0"/>
        </w:rPr>
      </w:r>
    </w:p>
    <w:p w:rsidR="00000000" w:rsidDel="00000000" w:rsidP="00000000" w:rsidRDefault="00000000" w:rsidRPr="00000000" w14:paraId="00000213">
      <w:pPr>
        <w:spacing w:after="240" w:before="240" w:lineRule="auto"/>
        <w:rPr>
          <w:sz w:val="24"/>
          <w:szCs w:val="24"/>
        </w:rPr>
      </w:pPr>
      <w:r w:rsidDel="00000000" w:rsidR="00000000" w:rsidRPr="00000000">
        <w:rPr>
          <w:rtl w:val="0"/>
        </w:rPr>
      </w:r>
    </w:p>
    <w:p w:rsidR="00000000" w:rsidDel="00000000" w:rsidP="00000000" w:rsidRDefault="00000000" w:rsidRPr="00000000" w14:paraId="00000214">
      <w:pPr>
        <w:spacing w:after="240" w:before="240" w:lineRule="auto"/>
        <w:rPr>
          <w:sz w:val="24"/>
          <w:szCs w:val="24"/>
        </w:rPr>
      </w:pPr>
      <w:r w:rsidDel="00000000" w:rsidR="00000000" w:rsidRPr="00000000">
        <w:rPr>
          <w:rtl w:val="0"/>
        </w:rPr>
      </w:r>
    </w:p>
    <w:p w:rsidR="00000000" w:rsidDel="00000000" w:rsidP="00000000" w:rsidRDefault="00000000" w:rsidRPr="00000000" w14:paraId="00000215">
      <w:pPr>
        <w:spacing w:after="240" w:before="240" w:lineRule="auto"/>
        <w:rPr>
          <w:sz w:val="24"/>
          <w:szCs w:val="24"/>
        </w:rPr>
      </w:pPr>
      <w:r w:rsidDel="00000000" w:rsidR="00000000" w:rsidRPr="00000000">
        <w:rPr>
          <w:rtl w:val="0"/>
        </w:rPr>
      </w:r>
    </w:p>
    <w:p w:rsidR="00000000" w:rsidDel="00000000" w:rsidP="00000000" w:rsidRDefault="00000000" w:rsidRPr="00000000" w14:paraId="00000216">
      <w:pPr>
        <w:spacing w:after="240" w:before="240" w:lineRule="auto"/>
        <w:rPr>
          <w:sz w:val="24"/>
          <w:szCs w:val="24"/>
        </w:rPr>
      </w:pPr>
      <w:r w:rsidDel="00000000" w:rsidR="00000000" w:rsidRPr="00000000">
        <w:rPr>
          <w:rtl w:val="0"/>
        </w:rPr>
      </w:r>
    </w:p>
    <w:p w:rsidR="00000000" w:rsidDel="00000000" w:rsidP="00000000" w:rsidRDefault="00000000" w:rsidRPr="00000000" w14:paraId="00000217">
      <w:pPr>
        <w:spacing w:after="240" w:before="240" w:lineRule="auto"/>
        <w:rPr>
          <w:sz w:val="24"/>
          <w:szCs w:val="24"/>
        </w:rPr>
      </w:pPr>
      <w:r w:rsidDel="00000000" w:rsidR="00000000" w:rsidRPr="00000000">
        <w:rPr>
          <w:rtl w:val="0"/>
        </w:rPr>
      </w:r>
    </w:p>
    <w:p w:rsidR="00000000" w:rsidDel="00000000" w:rsidP="00000000" w:rsidRDefault="00000000" w:rsidRPr="00000000" w14:paraId="00000218">
      <w:pPr>
        <w:spacing w:after="240" w:before="240" w:lineRule="auto"/>
        <w:rPr>
          <w:sz w:val="24"/>
          <w:szCs w:val="24"/>
        </w:rPr>
      </w:pPr>
      <w:r w:rsidDel="00000000" w:rsidR="00000000" w:rsidRPr="00000000">
        <w:rPr>
          <w:rtl w:val="0"/>
        </w:rPr>
      </w:r>
    </w:p>
    <w:p w:rsidR="00000000" w:rsidDel="00000000" w:rsidP="00000000" w:rsidRDefault="00000000" w:rsidRPr="00000000" w14:paraId="00000219">
      <w:pPr>
        <w:spacing w:after="240" w:before="240" w:lineRule="auto"/>
        <w:rPr>
          <w:sz w:val="24"/>
          <w:szCs w:val="24"/>
        </w:rPr>
      </w:pPr>
      <w:r w:rsidDel="00000000" w:rsidR="00000000" w:rsidRPr="00000000">
        <w:rPr>
          <w:rtl w:val="0"/>
        </w:rPr>
      </w:r>
    </w:p>
    <w:p w:rsidR="00000000" w:rsidDel="00000000" w:rsidP="00000000" w:rsidRDefault="00000000" w:rsidRPr="00000000" w14:paraId="0000021A">
      <w:pPr>
        <w:spacing w:after="240" w:before="240" w:lineRule="auto"/>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3.4 Use Case Diagram</w:t>
      </w:r>
      <w:r w:rsidDel="00000000" w:rsidR="00000000" w:rsidRPr="00000000">
        <w:rPr>
          <w:rtl w:val="0"/>
        </w:rPr>
      </w:r>
    </w:p>
    <w:p w:rsidR="00000000" w:rsidDel="00000000" w:rsidP="00000000" w:rsidRDefault="00000000" w:rsidRPr="00000000" w14:paraId="000002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Unregistered User: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is an anonymous individual who is not recognized by our database. They have not registered or authenticated with our system.</w:t>
      </w:r>
      <w:r w:rsidDel="00000000" w:rsidR="00000000" w:rsidRPr="00000000">
        <w:rPr>
          <w:rtl w:val="0"/>
        </w:rPr>
      </w:r>
    </w:p>
    <w:p w:rsidR="00000000" w:rsidDel="00000000" w:rsidP="00000000" w:rsidRDefault="00000000" w:rsidRPr="00000000" w14:paraId="000002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Registered User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user is recognized and authenticated by our system, known through their verified login credentials.</w:t>
      </w:r>
      <w:r w:rsidDel="00000000" w:rsidR="00000000" w:rsidRPr="00000000">
        <w:rPr>
          <w:rtl w:val="0"/>
        </w:rPr>
      </w:r>
    </w:p>
    <w:p w:rsidR="00000000" w:rsidDel="00000000" w:rsidP="00000000" w:rsidRDefault="00000000" w:rsidRPr="00000000" w14:paraId="000002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Super User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user with administrative privileges who manages at least one registered user, overseeing their activities and permissions within the system.</w:t>
      </w:r>
      <w:r w:rsidDel="00000000" w:rsidR="00000000" w:rsidRPr="00000000">
        <w:rPr>
          <w:rtl w:val="0"/>
        </w:rPr>
      </w:r>
    </w:p>
    <w:p w:rsidR="00000000" w:rsidDel="00000000" w:rsidP="00000000" w:rsidRDefault="00000000" w:rsidRPr="00000000" w14:paraId="0000021E">
      <w:pPr>
        <w:spacing w:after="240" w:before="240" w:lineRule="auto"/>
        <w:rPr>
          <w:sz w:val="28"/>
          <w:szCs w:val="28"/>
        </w:rPr>
      </w:pPr>
      <w:r w:rsidDel="00000000" w:rsidR="00000000" w:rsidRPr="00000000">
        <w:rPr>
          <w:rtl w:val="0"/>
        </w:rPr>
      </w:r>
    </w:p>
    <w:p w:rsidR="00000000" w:rsidDel="00000000" w:rsidP="00000000" w:rsidRDefault="00000000" w:rsidRPr="00000000" w14:paraId="0000021F">
      <w:pPr>
        <w:spacing w:after="240" w:before="240" w:lineRule="auto"/>
        <w:rPr>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8565</wp:posOffset>
            </wp:positionV>
            <wp:extent cx="7195071" cy="5447965"/>
            <wp:effectExtent b="0" l="0" r="0" t="0"/>
            <wp:wrapTopAndBottom distB="0" distT="0"/>
            <wp:docPr id="2118928902"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7195071" cy="5447965"/>
                    </a:xfrm>
                    <a:prstGeom prst="rect"/>
                    <a:ln/>
                  </pic:spPr>
                </pic:pic>
              </a:graphicData>
            </a:graphic>
          </wp:anchor>
        </w:drawing>
      </w:r>
    </w:p>
    <w:p w:rsidR="00000000" w:rsidDel="00000000" w:rsidP="00000000" w:rsidRDefault="00000000" w:rsidRPr="00000000" w14:paraId="00000220">
      <w:pPr>
        <w:spacing w:after="240" w:before="240" w:lineRule="auto"/>
        <w:jc w:val="center"/>
        <w:rPr>
          <w:sz w:val="20"/>
          <w:szCs w:val="20"/>
        </w:rPr>
      </w:pPr>
      <w:r w:rsidDel="00000000" w:rsidR="00000000" w:rsidRPr="00000000">
        <w:rPr>
          <w:sz w:val="20"/>
          <w:szCs w:val="20"/>
          <w:rtl w:val="0"/>
        </w:rPr>
        <w:t xml:space="preserve">fig 4. Use Case diagram</w:t>
      </w:r>
    </w:p>
    <w:p w:rsidR="00000000" w:rsidDel="00000000" w:rsidP="00000000" w:rsidRDefault="00000000" w:rsidRPr="00000000" w14:paraId="00000221">
      <w:pPr>
        <w:spacing w:after="240" w:before="240" w:lineRule="auto"/>
        <w:rPr>
          <w:sz w:val="28"/>
          <w:szCs w:val="28"/>
        </w:rPr>
      </w:pPr>
      <w:r w:rsidDel="00000000" w:rsidR="00000000" w:rsidRPr="00000000">
        <w:rPr>
          <w:rtl w:val="0"/>
        </w:rPr>
      </w:r>
    </w:p>
    <w:p w:rsidR="00000000" w:rsidDel="00000000" w:rsidP="00000000" w:rsidRDefault="00000000" w:rsidRPr="00000000" w14:paraId="00000222">
      <w:pPr>
        <w:spacing w:after="240" w:before="240" w:lineRule="auto"/>
        <w:rPr>
          <w:sz w:val="28"/>
          <w:szCs w:val="28"/>
        </w:rPr>
      </w:pPr>
      <w:r w:rsidDel="00000000" w:rsidR="00000000" w:rsidRPr="00000000">
        <w:rPr>
          <w:sz w:val="28"/>
          <w:szCs w:val="28"/>
          <w:rtl w:val="0"/>
        </w:rPr>
        <w:t xml:space="preserve"> </w:t>
      </w:r>
      <w:r w:rsidDel="00000000" w:rsidR="00000000" w:rsidRPr="00000000">
        <w:rPr>
          <w:b w:val="1"/>
          <w:sz w:val="32"/>
          <w:szCs w:val="32"/>
          <w:rtl w:val="0"/>
        </w:rPr>
        <w:t xml:space="preserve">3.5 Activity </w:t>
      </w:r>
      <w:sdt>
        <w:sdtPr>
          <w:tag w:val="goog_rdk_51"/>
        </w:sdtPr>
        <w:sdtContent>
          <w:commentRangeStart w:id="2"/>
        </w:sdtContent>
      </w:sdt>
      <w:r w:rsidDel="00000000" w:rsidR="00000000" w:rsidRPr="00000000">
        <w:rPr>
          <w:b w:val="1"/>
          <w:sz w:val="32"/>
          <w:szCs w:val="32"/>
          <w:rtl w:val="0"/>
        </w:rPr>
        <w:t xml:space="preserve">Diagram</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223">
      <w:pPr>
        <w:spacing w:after="240" w:before="240" w:lineRule="auto"/>
        <w:rPr>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-800098</wp:posOffset>
            </wp:positionH>
            <wp:positionV relativeFrom="paragraph">
              <wp:posOffset>171450</wp:posOffset>
            </wp:positionV>
            <wp:extent cx="7377113" cy="2804056"/>
            <wp:effectExtent b="12700" l="12700" r="12700" t="12700"/>
            <wp:wrapTopAndBottom distB="0" distT="0"/>
            <wp:docPr id="2118928896"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7377113" cy="2804056"/>
                    </a:xfrm>
                    <a:prstGeom prst="rect"/>
                    <a:ln w="12700">
                      <a:solidFill>
                        <a:srgbClr val="000000"/>
                      </a:solidFill>
                      <a:prstDash val="solid"/>
                    </a:ln>
                  </pic:spPr>
                </pic:pic>
              </a:graphicData>
            </a:graphic>
          </wp:anchor>
        </w:drawing>
      </w:r>
    </w:p>
    <w:p w:rsidR="00000000" w:rsidDel="00000000" w:rsidP="00000000" w:rsidRDefault="00000000" w:rsidRPr="00000000" w14:paraId="00000224">
      <w:pPr>
        <w:spacing w:after="240" w:before="240" w:lineRule="auto"/>
        <w:jc w:val="center"/>
        <w:rPr>
          <w:sz w:val="20"/>
          <w:szCs w:val="20"/>
        </w:rPr>
      </w:pPr>
      <w:r w:rsidDel="00000000" w:rsidR="00000000" w:rsidRPr="00000000">
        <w:rPr>
          <w:sz w:val="20"/>
          <w:szCs w:val="20"/>
          <w:rtl w:val="0"/>
        </w:rPr>
        <w:t xml:space="preserve">fig 5. Activity diagram</w:t>
      </w:r>
    </w:p>
    <w:p w:rsidR="00000000" w:rsidDel="00000000" w:rsidP="00000000" w:rsidRDefault="00000000" w:rsidRPr="00000000" w14:paraId="00000225">
      <w:pPr>
        <w:spacing w:after="240" w:before="240" w:lineRule="auto"/>
        <w:rPr>
          <w:sz w:val="28"/>
          <w:szCs w:val="28"/>
        </w:rPr>
      </w:pPr>
      <w:r w:rsidDel="00000000" w:rsidR="00000000" w:rsidRPr="00000000">
        <w:rPr>
          <w:rtl w:val="0"/>
        </w:rPr>
      </w:r>
    </w:p>
    <w:p w:rsidR="00000000" w:rsidDel="00000000" w:rsidP="00000000" w:rsidRDefault="00000000" w:rsidRPr="00000000" w14:paraId="00000226">
      <w:pPr>
        <w:spacing w:after="240" w:before="240" w:lineRule="auto"/>
        <w:rPr>
          <w:sz w:val="28"/>
          <w:szCs w:val="28"/>
        </w:rPr>
      </w:pPr>
      <w:r w:rsidDel="00000000" w:rsidR="00000000" w:rsidRPr="00000000">
        <w:rPr>
          <w:rtl w:val="0"/>
        </w:rPr>
      </w:r>
    </w:p>
    <w:p w:rsidR="00000000" w:rsidDel="00000000" w:rsidP="00000000" w:rsidRDefault="00000000" w:rsidRPr="00000000" w14:paraId="00000227">
      <w:pPr>
        <w:spacing w:after="240" w:before="240" w:lineRule="auto"/>
        <w:rPr>
          <w:sz w:val="28"/>
          <w:szCs w:val="28"/>
        </w:rPr>
      </w:pPr>
      <w:r w:rsidDel="00000000" w:rsidR="00000000" w:rsidRPr="00000000">
        <w:rPr>
          <w:rtl w:val="0"/>
        </w:rPr>
      </w:r>
    </w:p>
    <w:p w:rsidR="00000000" w:rsidDel="00000000" w:rsidP="00000000" w:rsidRDefault="00000000" w:rsidRPr="00000000" w14:paraId="00000228">
      <w:pPr>
        <w:spacing w:after="240" w:before="240" w:lineRule="auto"/>
        <w:rPr>
          <w:sz w:val="28"/>
          <w:szCs w:val="28"/>
        </w:rPr>
      </w:pPr>
      <w:r w:rsidDel="00000000" w:rsidR="00000000" w:rsidRPr="00000000">
        <w:rPr>
          <w:rtl w:val="0"/>
        </w:rPr>
      </w:r>
    </w:p>
    <w:p w:rsidR="00000000" w:rsidDel="00000000" w:rsidP="00000000" w:rsidRDefault="00000000" w:rsidRPr="00000000" w14:paraId="00000229">
      <w:pPr>
        <w:spacing w:after="240" w:before="240" w:lineRule="auto"/>
        <w:rPr>
          <w:sz w:val="28"/>
          <w:szCs w:val="28"/>
        </w:rPr>
      </w:pPr>
      <w:r w:rsidDel="00000000" w:rsidR="00000000" w:rsidRPr="00000000">
        <w:rPr>
          <w:rtl w:val="0"/>
        </w:rPr>
      </w:r>
    </w:p>
    <w:p w:rsidR="00000000" w:rsidDel="00000000" w:rsidP="00000000" w:rsidRDefault="00000000" w:rsidRPr="00000000" w14:paraId="0000022A">
      <w:pPr>
        <w:spacing w:after="240" w:before="240" w:lineRule="auto"/>
        <w:rPr>
          <w:sz w:val="28"/>
          <w:szCs w:val="28"/>
        </w:rPr>
      </w:pPr>
      <w:r w:rsidDel="00000000" w:rsidR="00000000" w:rsidRPr="00000000">
        <w:rPr>
          <w:rtl w:val="0"/>
        </w:rPr>
      </w:r>
    </w:p>
    <w:p w:rsidR="00000000" w:rsidDel="00000000" w:rsidP="00000000" w:rsidRDefault="00000000" w:rsidRPr="00000000" w14:paraId="0000022B">
      <w:pPr>
        <w:spacing w:after="240" w:before="240" w:lineRule="auto"/>
        <w:rPr>
          <w:sz w:val="28"/>
          <w:szCs w:val="28"/>
        </w:rPr>
      </w:pPr>
      <w:r w:rsidDel="00000000" w:rsidR="00000000" w:rsidRPr="00000000">
        <w:rPr>
          <w:rtl w:val="0"/>
        </w:rPr>
      </w:r>
    </w:p>
    <w:p w:rsidR="00000000" w:rsidDel="00000000" w:rsidP="00000000" w:rsidRDefault="00000000" w:rsidRPr="00000000" w14:paraId="0000022C">
      <w:pPr>
        <w:spacing w:after="240" w:before="240" w:lineRule="auto"/>
        <w:rPr>
          <w:sz w:val="28"/>
          <w:szCs w:val="28"/>
        </w:rPr>
      </w:pPr>
      <w:r w:rsidDel="00000000" w:rsidR="00000000" w:rsidRPr="00000000">
        <w:rPr>
          <w:rtl w:val="0"/>
        </w:rPr>
      </w:r>
    </w:p>
    <w:p w:rsidR="00000000" w:rsidDel="00000000" w:rsidP="00000000" w:rsidRDefault="00000000" w:rsidRPr="00000000" w14:paraId="0000022D">
      <w:pPr>
        <w:spacing w:after="240" w:before="240" w:lineRule="auto"/>
        <w:rPr>
          <w:sz w:val="28"/>
          <w:szCs w:val="28"/>
        </w:rPr>
      </w:pPr>
      <w:r w:rsidDel="00000000" w:rsidR="00000000" w:rsidRPr="00000000">
        <w:rPr>
          <w:rtl w:val="0"/>
        </w:rPr>
      </w:r>
    </w:p>
    <w:p w:rsidR="00000000" w:rsidDel="00000000" w:rsidP="00000000" w:rsidRDefault="00000000" w:rsidRPr="00000000" w14:paraId="0000022E">
      <w:pPr>
        <w:spacing w:after="240" w:before="240" w:lineRule="auto"/>
        <w:rPr>
          <w:sz w:val="28"/>
          <w:szCs w:val="28"/>
        </w:rPr>
      </w:pPr>
      <w:r w:rsidDel="00000000" w:rsidR="00000000" w:rsidRPr="00000000">
        <w:rPr>
          <w:rtl w:val="0"/>
        </w:rPr>
      </w:r>
    </w:p>
    <w:p w:rsidR="00000000" w:rsidDel="00000000" w:rsidP="00000000" w:rsidRDefault="00000000" w:rsidRPr="00000000" w14:paraId="0000022F">
      <w:pPr>
        <w:spacing w:after="240" w:before="240" w:lineRule="auto"/>
        <w:rPr>
          <w:sz w:val="28"/>
          <w:szCs w:val="28"/>
        </w:rPr>
      </w:pPr>
      <w:r w:rsidDel="00000000" w:rsidR="00000000" w:rsidRPr="00000000">
        <w:rPr>
          <w:rtl w:val="0"/>
        </w:rPr>
      </w:r>
    </w:p>
    <w:p w:rsidR="00000000" w:rsidDel="00000000" w:rsidP="00000000" w:rsidRDefault="00000000" w:rsidRPr="00000000" w14:paraId="00000230">
      <w:pPr>
        <w:spacing w:after="240" w:before="240" w:lineRule="auto"/>
        <w:rPr>
          <w:sz w:val="28"/>
          <w:szCs w:val="28"/>
        </w:rPr>
      </w:pPr>
      <w:r w:rsidDel="00000000" w:rsidR="00000000" w:rsidRPr="00000000">
        <w:rPr>
          <w:rtl w:val="0"/>
        </w:rPr>
      </w:r>
    </w:p>
    <w:p w:rsidR="00000000" w:rsidDel="00000000" w:rsidP="00000000" w:rsidRDefault="00000000" w:rsidRPr="00000000" w14:paraId="00000231">
      <w:pPr>
        <w:spacing w:after="240" w:before="240" w:lineRule="auto"/>
        <w:rPr>
          <w:b w:val="1"/>
          <w:sz w:val="28"/>
          <w:szCs w:val="28"/>
        </w:rPr>
      </w:pPr>
      <w:sdt>
        <w:sdtPr>
          <w:tag w:val="goog_rdk_53"/>
        </w:sdtPr>
        <w:sdtContent>
          <w:ins w:author="Naomi Shpigel" w:id="2" w:date="2024-05-12T14:23:14Z">
            <w:r w:rsidDel="00000000" w:rsidR="00000000" w:rsidRPr="00000000">
              <w:rPr>
                <w:sz w:val="28"/>
                <w:szCs w:val="28"/>
                <w:rtl w:val="0"/>
              </w:rPr>
              <w:t xml:space="preserve">3.6 </w:t>
            </w:r>
          </w:ins>
        </w:sdtContent>
      </w:sdt>
      <w:r w:rsidDel="00000000" w:rsidR="00000000" w:rsidRPr="00000000">
        <w:rPr>
          <w:b w:val="1"/>
          <w:sz w:val="28"/>
          <w:szCs w:val="28"/>
          <w:rtl w:val="0"/>
        </w:rPr>
        <w:t xml:space="preserve">Application Screen Sketches</w:t>
      </w:r>
    </w:p>
    <w:p w:rsidR="00000000" w:rsidDel="00000000" w:rsidP="00000000" w:rsidRDefault="00000000" w:rsidRPr="00000000" w14:paraId="00000232">
      <w:pPr>
        <w:spacing w:after="240" w:before="240" w:lineRule="auto"/>
        <w:jc w:val="center"/>
        <w:rPr>
          <w:sz w:val="28"/>
          <w:szCs w:val="28"/>
        </w:rPr>
      </w:pPr>
      <w:r w:rsidDel="00000000" w:rsidR="00000000" w:rsidRPr="00000000">
        <w:rPr/>
        <w:drawing>
          <wp:inline distB="0" distT="0" distL="0" distR="0">
            <wp:extent cx="4592432" cy="3494814"/>
            <wp:effectExtent b="0" l="0" r="0" t="0"/>
            <wp:docPr id="2118928901" name="image11.jpg"/>
            <a:graphic>
              <a:graphicData uri="http://schemas.openxmlformats.org/drawingml/2006/picture">
                <pic:pic>
                  <pic:nvPicPr>
                    <pic:cNvPr id="0" name="image11.jpg"/>
                    <pic:cNvPicPr preferRelativeResize="0"/>
                  </pic:nvPicPr>
                  <pic:blipFill>
                    <a:blip r:embed="rId18"/>
                    <a:srcRect b="0" l="0" r="0" t="0"/>
                    <a:stretch>
                      <a:fillRect/>
                    </a:stretch>
                  </pic:blipFill>
                  <pic:spPr>
                    <a:xfrm>
                      <a:off x="0" y="0"/>
                      <a:ext cx="4592432" cy="3494814"/>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spacing w:after="240" w:before="240" w:lineRule="auto"/>
        <w:jc w:val="center"/>
        <w:rPr>
          <w:sz w:val="28"/>
          <w:szCs w:val="28"/>
        </w:rPr>
      </w:pPr>
      <w:r w:rsidDel="00000000" w:rsidR="00000000" w:rsidRPr="00000000">
        <w:rPr>
          <w:sz w:val="20"/>
          <w:szCs w:val="20"/>
          <w:rtl w:val="0"/>
        </w:rPr>
        <w:t xml:space="preserve">fig 6. application’s dashboard sketch</w:t>
      </w:r>
      <w:r w:rsidDel="00000000" w:rsidR="00000000" w:rsidRPr="00000000">
        <w:rPr>
          <w:rtl w:val="0"/>
        </w:rPr>
      </w:r>
    </w:p>
    <w:p w:rsidR="00000000" w:rsidDel="00000000" w:rsidP="00000000" w:rsidRDefault="00000000" w:rsidRPr="00000000" w14:paraId="00000234">
      <w:pPr>
        <w:spacing w:after="240" w:before="240" w:lineRule="auto"/>
        <w:jc w:val="center"/>
        <w:rPr/>
      </w:pPr>
      <w:r w:rsidDel="00000000" w:rsidR="00000000" w:rsidRPr="00000000">
        <w:rPr/>
        <w:drawing>
          <wp:inline distB="0" distT="0" distL="0" distR="0">
            <wp:extent cx="3987638" cy="3016030"/>
            <wp:effectExtent b="0" l="0" r="0" t="0"/>
            <wp:docPr descr="תמונה שמכילה טקסט, מפה, צילום מסך, קו&#10;&#10;התיאור נוצר באופן אוטומטי" id="2118928905" name="image4.jpg"/>
            <a:graphic>
              <a:graphicData uri="http://schemas.openxmlformats.org/drawingml/2006/picture">
                <pic:pic>
                  <pic:nvPicPr>
                    <pic:cNvPr descr="תמונה שמכילה טקסט, מפה, צילום מסך, קו&#10;&#10;התיאור נוצר באופן אוטומטי" id="0" name="image4.jpg"/>
                    <pic:cNvPicPr preferRelativeResize="0"/>
                  </pic:nvPicPr>
                  <pic:blipFill>
                    <a:blip r:embed="rId19"/>
                    <a:srcRect b="0" l="0" r="0" t="0"/>
                    <a:stretch>
                      <a:fillRect/>
                    </a:stretch>
                  </pic:blipFill>
                  <pic:spPr>
                    <a:xfrm>
                      <a:off x="0" y="0"/>
                      <a:ext cx="3987638" cy="3016030"/>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spacing w:after="240" w:before="240" w:lineRule="auto"/>
        <w:jc w:val="center"/>
        <w:rPr>
          <w:sz w:val="20"/>
          <w:szCs w:val="20"/>
        </w:rPr>
      </w:pPr>
      <w:r w:rsidDel="00000000" w:rsidR="00000000" w:rsidRPr="00000000">
        <w:rPr>
          <w:sz w:val="20"/>
          <w:szCs w:val="20"/>
          <w:rtl w:val="0"/>
        </w:rPr>
        <w:t xml:space="preserve">fig 7. application’s live map sketch</w:t>
      </w:r>
    </w:p>
    <w:p w:rsidR="00000000" w:rsidDel="00000000" w:rsidP="00000000" w:rsidRDefault="00000000" w:rsidRPr="00000000" w14:paraId="00000236">
      <w:pPr>
        <w:spacing w:after="240" w:before="240" w:lineRule="auto"/>
        <w:jc w:val="center"/>
        <w:rPr/>
      </w:pPr>
      <w:r w:rsidDel="00000000" w:rsidR="00000000" w:rsidRPr="00000000">
        <w:rPr>
          <w:rtl w:val="0"/>
        </w:rPr>
      </w:r>
    </w:p>
    <w:p w:rsidR="00000000" w:rsidDel="00000000" w:rsidP="00000000" w:rsidRDefault="00000000" w:rsidRPr="00000000" w14:paraId="00000237">
      <w:pPr>
        <w:spacing w:after="240" w:before="240" w:lineRule="auto"/>
        <w:rPr>
          <w:sz w:val="28"/>
          <w:szCs w:val="28"/>
        </w:rPr>
      </w:pPr>
      <w:r w:rsidDel="00000000" w:rsidR="00000000" w:rsidRPr="00000000">
        <w:rPr/>
        <w:drawing>
          <wp:inline distB="0" distT="0" distL="0" distR="0">
            <wp:extent cx="2689117" cy="5320553"/>
            <wp:effectExtent b="0" l="0" r="0" t="0"/>
            <wp:docPr descr="תמונה שמכילה טקסט, צילום מסך, מפה, טלפון נייד&#10;&#10;התיאור נוצר באופן אוטומטי" id="2118928904" name="image10.jpg"/>
            <a:graphic>
              <a:graphicData uri="http://schemas.openxmlformats.org/drawingml/2006/picture">
                <pic:pic>
                  <pic:nvPicPr>
                    <pic:cNvPr descr="תמונה שמכילה טקסט, צילום מסך, מפה, טלפון נייד&#10;&#10;התיאור נוצר באופן אוטומטי" id="0" name="image10.jpg"/>
                    <pic:cNvPicPr preferRelativeResize="0"/>
                  </pic:nvPicPr>
                  <pic:blipFill>
                    <a:blip r:embed="rId20"/>
                    <a:srcRect b="0" l="0" r="0" t="0"/>
                    <a:stretch>
                      <a:fillRect/>
                    </a:stretch>
                  </pic:blipFill>
                  <pic:spPr>
                    <a:xfrm>
                      <a:off x="0" y="0"/>
                      <a:ext cx="2689117" cy="5320553"/>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2944790</wp:posOffset>
            </wp:positionH>
            <wp:positionV relativeFrom="paragraph">
              <wp:posOffset>90480</wp:posOffset>
            </wp:positionV>
            <wp:extent cx="2636875" cy="5158223"/>
            <wp:effectExtent b="0" l="0" r="0" t="0"/>
            <wp:wrapNone/>
            <wp:docPr descr="תמונה שמכילה טקסט, מפה, צילום מסך, טלפון נייד&#10;&#10;התיאור נוצר באופן אוטומטי" id="2118928897" name="image5.jpg"/>
            <a:graphic>
              <a:graphicData uri="http://schemas.openxmlformats.org/drawingml/2006/picture">
                <pic:pic>
                  <pic:nvPicPr>
                    <pic:cNvPr descr="תמונה שמכילה טקסט, מפה, צילום מסך, טלפון נייד&#10;&#10;התיאור נוצר באופן אוטומטי" id="0" name="image5.jpg"/>
                    <pic:cNvPicPr preferRelativeResize="0"/>
                  </pic:nvPicPr>
                  <pic:blipFill>
                    <a:blip r:embed="rId21"/>
                    <a:srcRect b="0" l="0" r="0" t="0"/>
                    <a:stretch>
                      <a:fillRect/>
                    </a:stretch>
                  </pic:blipFill>
                  <pic:spPr>
                    <a:xfrm>
                      <a:off x="0" y="0"/>
                      <a:ext cx="2636875" cy="5158223"/>
                    </a:xfrm>
                    <a:prstGeom prst="rect"/>
                    <a:ln/>
                  </pic:spPr>
                </pic:pic>
              </a:graphicData>
            </a:graphic>
          </wp:anchor>
        </w:drawing>
      </w:r>
    </w:p>
    <w:p w:rsidR="00000000" w:rsidDel="00000000" w:rsidP="00000000" w:rsidRDefault="00000000" w:rsidRPr="00000000" w14:paraId="00000238">
      <w:pPr>
        <w:spacing w:after="240" w:before="240" w:lineRule="auto"/>
        <w:rPr>
          <w:sz w:val="20"/>
          <w:szCs w:val="20"/>
        </w:rPr>
      </w:pPr>
      <w:r w:rsidDel="00000000" w:rsidR="00000000" w:rsidRPr="00000000">
        <w:rPr>
          <w:sz w:val="20"/>
          <w:szCs w:val="20"/>
          <w:rtl w:val="0"/>
        </w:rPr>
        <w:t xml:space="preserve">fig 8. application’s emergency alarm interface                         fig 9. application’s event map</w:t>
      </w:r>
    </w:p>
    <w:p w:rsidR="00000000" w:rsidDel="00000000" w:rsidP="00000000" w:rsidRDefault="00000000" w:rsidRPr="00000000" w14:paraId="00000239">
      <w:pPr>
        <w:spacing w:after="240" w:before="240" w:lineRule="auto"/>
        <w:rPr>
          <w:sz w:val="28"/>
          <w:szCs w:val="28"/>
        </w:rPr>
      </w:pPr>
      <w:r w:rsidDel="00000000" w:rsidR="00000000" w:rsidRPr="00000000">
        <w:rPr>
          <w:rtl w:val="0"/>
        </w:rPr>
      </w:r>
    </w:p>
    <w:p w:rsidR="00000000" w:rsidDel="00000000" w:rsidP="00000000" w:rsidRDefault="00000000" w:rsidRPr="00000000" w14:paraId="0000023A">
      <w:pPr>
        <w:spacing w:after="240" w:before="240" w:lineRule="auto"/>
        <w:rPr>
          <w:sz w:val="28"/>
          <w:szCs w:val="28"/>
        </w:rPr>
      </w:pPr>
      <w:r w:rsidDel="00000000" w:rsidR="00000000" w:rsidRPr="00000000">
        <w:rPr>
          <w:rtl w:val="0"/>
        </w:rPr>
      </w:r>
    </w:p>
    <w:p w:rsidR="00000000" w:rsidDel="00000000" w:rsidP="00000000" w:rsidRDefault="00000000" w:rsidRPr="00000000" w14:paraId="0000023B">
      <w:pPr>
        <w:spacing w:after="240" w:before="240" w:lineRule="auto"/>
        <w:rPr>
          <w:sz w:val="28"/>
          <w:szCs w:val="28"/>
        </w:rPr>
      </w:pPr>
      <w:r w:rsidDel="00000000" w:rsidR="00000000" w:rsidRPr="00000000">
        <w:rPr>
          <w:rtl w:val="0"/>
        </w:rPr>
      </w:r>
    </w:p>
    <w:p w:rsidR="00000000" w:rsidDel="00000000" w:rsidP="00000000" w:rsidRDefault="00000000" w:rsidRPr="00000000" w14:paraId="0000023C">
      <w:pPr>
        <w:spacing w:after="240" w:before="240" w:lineRule="auto"/>
        <w:rPr>
          <w:sz w:val="28"/>
          <w:szCs w:val="28"/>
        </w:rPr>
      </w:pPr>
      <w:r w:rsidDel="00000000" w:rsidR="00000000" w:rsidRPr="00000000">
        <w:rPr>
          <w:rtl w:val="0"/>
        </w:rPr>
      </w:r>
    </w:p>
    <w:p w:rsidR="00000000" w:rsidDel="00000000" w:rsidP="00000000" w:rsidRDefault="00000000" w:rsidRPr="00000000" w14:paraId="0000023D">
      <w:pPr>
        <w:spacing w:after="240" w:before="240" w:lineRule="auto"/>
        <w:rPr>
          <w:sz w:val="28"/>
          <w:szCs w:val="28"/>
        </w:rPr>
      </w:pPr>
      <w:r w:rsidDel="00000000" w:rsidR="00000000" w:rsidRPr="00000000">
        <w:rPr>
          <w:rtl w:val="0"/>
        </w:rPr>
      </w:r>
    </w:p>
    <w:p w:rsidR="00000000" w:rsidDel="00000000" w:rsidP="00000000" w:rsidRDefault="00000000" w:rsidRPr="00000000" w14:paraId="0000023E">
      <w:pPr>
        <w:spacing w:after="240" w:before="240" w:lineRule="auto"/>
        <w:rPr>
          <w:sz w:val="28"/>
          <w:szCs w:val="28"/>
        </w:rPr>
      </w:pPr>
      <w:r w:rsidDel="00000000" w:rsidR="00000000" w:rsidRPr="00000000">
        <w:rPr>
          <w:rtl w:val="0"/>
        </w:rPr>
      </w:r>
    </w:p>
    <w:p w:rsidR="00000000" w:rsidDel="00000000" w:rsidP="00000000" w:rsidRDefault="00000000" w:rsidRPr="00000000" w14:paraId="0000023F">
      <w:pPr>
        <w:spacing w:after="240" w:before="240" w:lineRule="auto"/>
        <w:rPr>
          <w:sz w:val="28"/>
          <w:szCs w:val="28"/>
        </w:rPr>
      </w:pPr>
      <w:r w:rsidDel="00000000" w:rsidR="00000000" w:rsidRPr="00000000">
        <w:rPr>
          <w:rtl w:val="0"/>
        </w:rPr>
      </w:r>
    </w:p>
    <w:p w:rsidR="00000000" w:rsidDel="00000000" w:rsidP="00000000" w:rsidRDefault="00000000" w:rsidRPr="00000000" w14:paraId="00000240">
      <w:pPr>
        <w:spacing w:after="240" w:before="240" w:lineRule="auto"/>
        <w:rPr>
          <w:sz w:val="28"/>
          <w:szCs w:val="28"/>
        </w:rPr>
      </w:pPr>
      <w:r w:rsidDel="00000000" w:rsidR="00000000" w:rsidRPr="00000000">
        <w:rPr>
          <w:rtl w:val="0"/>
        </w:rPr>
      </w:r>
    </w:p>
    <w:p w:rsidR="00000000" w:rsidDel="00000000" w:rsidP="00000000" w:rsidRDefault="00000000" w:rsidRPr="00000000" w14:paraId="00000241">
      <w:pPr>
        <w:spacing w:after="240" w:before="240" w:lineRule="auto"/>
        <w:rPr>
          <w:sz w:val="28"/>
          <w:szCs w:val="28"/>
        </w:rPr>
      </w:pPr>
      <w:r w:rsidDel="00000000" w:rsidR="00000000" w:rsidRPr="00000000">
        <w:rPr>
          <w:rtl w:val="0"/>
        </w:rPr>
      </w:r>
    </w:p>
    <w:p w:rsidR="00000000" w:rsidDel="00000000" w:rsidP="00000000" w:rsidRDefault="00000000" w:rsidRPr="00000000" w14:paraId="00000242">
      <w:pPr>
        <w:spacing w:after="240" w:before="240" w:lineRule="auto"/>
        <w:rPr>
          <w:b w:val="1"/>
          <w:sz w:val="28"/>
          <w:szCs w:val="28"/>
        </w:rPr>
      </w:pPr>
      <w:sdt>
        <w:sdtPr>
          <w:tag w:val="goog_rdk_55"/>
        </w:sdtPr>
        <w:sdtContent>
          <w:ins w:author="Naomi Shpigel" w:id="3" w:date="2024-05-12T14:23:22Z">
            <w:r w:rsidDel="00000000" w:rsidR="00000000" w:rsidRPr="00000000">
              <w:rPr>
                <w:sz w:val="28"/>
                <w:szCs w:val="28"/>
                <w:rtl w:val="0"/>
              </w:rPr>
              <w:t xml:space="preserve">4. </w:t>
            </w:r>
          </w:ins>
        </w:sdtContent>
      </w:sdt>
      <w:r w:rsidDel="00000000" w:rsidR="00000000" w:rsidRPr="00000000">
        <w:rPr>
          <w:b w:val="1"/>
          <w:sz w:val="28"/>
          <w:szCs w:val="28"/>
          <w:rtl w:val="0"/>
        </w:rPr>
        <w:t xml:space="preserve">Expected Achievements</w:t>
      </w:r>
    </w:p>
    <w:p w:rsidR="00000000" w:rsidDel="00000000" w:rsidP="00000000" w:rsidRDefault="00000000" w:rsidRPr="00000000" w14:paraId="000002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Enhanced Coordination:</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The application will facilitate real-time coordination among different teams, improving response efficiency during emergencies.</w:t>
      </w:r>
      <w:r w:rsidDel="00000000" w:rsidR="00000000" w:rsidRPr="00000000">
        <w:rPr>
          <w:rtl w:val="0"/>
        </w:rPr>
      </w:r>
    </w:p>
    <w:p w:rsidR="00000000" w:rsidDel="00000000" w:rsidP="00000000" w:rsidRDefault="00000000" w:rsidRPr="00000000" w14:paraId="000002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Reliable Functionality Offline:</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Key features will be accessible without constant internet connectivity, ensuring functionality under varied conditions.</w:t>
      </w:r>
      <w:r w:rsidDel="00000000" w:rsidR="00000000" w:rsidRPr="00000000">
        <w:rPr>
          <w:rtl w:val="0"/>
        </w:rPr>
      </w:r>
    </w:p>
    <w:p w:rsidR="00000000" w:rsidDel="00000000" w:rsidP="00000000" w:rsidRDefault="00000000" w:rsidRPr="00000000" w14:paraId="000002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Dynamic Role-Based Access:</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Customizable interfaces and functionalities based on user roles and permissions, ensuring that each team member has the tools and information necessary for their responsibilities.</w:t>
      </w:r>
      <w:r w:rsidDel="00000000" w:rsidR="00000000" w:rsidRPr="00000000">
        <w:rPr>
          <w:rtl w:val="0"/>
        </w:rPr>
      </w:r>
    </w:p>
    <w:p w:rsidR="00000000" w:rsidDel="00000000" w:rsidP="00000000" w:rsidRDefault="00000000" w:rsidRPr="00000000" w14:paraId="000002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Mapping and Task Management:</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Features for marking significant locations and assigning tasks, enhancing operational awareness and efficiency.</w:t>
      </w:r>
      <w:r w:rsidDel="00000000" w:rsidR="00000000" w:rsidRPr="00000000">
        <w:rPr>
          <w:rtl w:val="0"/>
        </w:rPr>
      </w:r>
    </w:p>
    <w:p w:rsidR="00000000" w:rsidDel="00000000" w:rsidP="00000000" w:rsidRDefault="00000000" w:rsidRPr="00000000" w14:paraId="000002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User-Friendly Design</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A focus on intuitive navigation and accessibility to encourage adoption and minimize training requirements.</w:t>
      </w:r>
      <w:r w:rsidDel="00000000" w:rsidR="00000000" w:rsidRPr="00000000">
        <w:rPr>
          <w:rtl w:val="0"/>
        </w:rPr>
      </w:r>
    </w:p>
    <w:p w:rsidR="00000000" w:rsidDel="00000000" w:rsidP="00000000" w:rsidRDefault="00000000" w:rsidRPr="00000000" w14:paraId="00000248">
      <w:pPr>
        <w:spacing w:after="240" w:before="240" w:lineRule="auto"/>
        <w:rPr>
          <w:b w:val="1"/>
          <w:sz w:val="28"/>
          <w:szCs w:val="28"/>
        </w:rPr>
      </w:pPr>
      <w:sdt>
        <w:sdtPr>
          <w:tag w:val="goog_rdk_57"/>
        </w:sdtPr>
        <w:sdtContent>
          <w:ins w:author="Naomi Shpigel" w:id="4" w:date="2024-05-12T14:23:25Z">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4.1 </w:t>
            </w:r>
          </w:ins>
        </w:sdtContent>
      </w:sdt>
      <w:r w:rsidDel="00000000" w:rsidR="00000000" w:rsidRPr="00000000">
        <w:rPr>
          <w:b w:val="1"/>
          <w:sz w:val="28"/>
          <w:szCs w:val="28"/>
          <w:rtl w:val="0"/>
        </w:rPr>
        <w:t xml:space="preserve">Challenges</w:t>
      </w:r>
    </w:p>
    <w:p w:rsidR="00000000" w:rsidDel="00000000" w:rsidP="00000000" w:rsidRDefault="00000000" w:rsidRPr="00000000" w14:paraId="000002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Synchronization: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Ensuring seamless sync across devices in fluctuating network conditions.</w:t>
      </w:r>
      <w:r w:rsidDel="00000000" w:rsidR="00000000" w:rsidRPr="00000000">
        <w:rPr>
          <w:rtl w:val="0"/>
        </w:rPr>
      </w:r>
    </w:p>
    <w:p w:rsidR="00000000" w:rsidDel="00000000" w:rsidP="00000000" w:rsidRDefault="00000000" w:rsidRPr="00000000" w14:paraId="000002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Interface Simplicity vs. Feature Richness: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Balancing a simple user interface with the complex functionalities needed by different teams.</w:t>
      </w:r>
      <w:r w:rsidDel="00000000" w:rsidR="00000000" w:rsidRPr="00000000">
        <w:rPr>
          <w:rtl w:val="0"/>
        </w:rPr>
      </w:r>
    </w:p>
    <w:p w:rsidR="00000000" w:rsidDel="00000000" w:rsidP="00000000" w:rsidRDefault="00000000" w:rsidRPr="00000000" w14:paraId="000002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Scalability: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Preparing the system to handle increasing amounts of data and users without performance loss.</w:t>
      </w:r>
      <w:r w:rsidDel="00000000" w:rsidR="00000000" w:rsidRPr="00000000">
        <w:rPr>
          <w:rtl w:val="0"/>
        </w:rPr>
      </w:r>
    </w:p>
    <w:p w:rsidR="00000000" w:rsidDel="00000000" w:rsidP="00000000" w:rsidRDefault="00000000" w:rsidRPr="00000000" w14:paraId="0000024C">
      <w:pPr>
        <w:spacing w:after="240" w:before="240" w:lineRule="auto"/>
        <w:rPr>
          <w:b w:val="1"/>
          <w:sz w:val="28"/>
          <w:szCs w:val="28"/>
        </w:rPr>
      </w:pPr>
      <w:sdt>
        <w:sdtPr>
          <w:tag w:val="goog_rdk_59"/>
        </w:sdtPr>
        <w:sdtContent>
          <w:ins w:author="Naomi Shpigel" w:id="5" w:date="2024-05-12T14:23:3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 </w:t>
            </w:r>
          </w:ins>
        </w:sdtContent>
      </w:sdt>
      <w:r w:rsidDel="00000000" w:rsidR="00000000" w:rsidRPr="00000000">
        <w:rPr>
          <w:b w:val="1"/>
          <w:sz w:val="28"/>
          <w:szCs w:val="28"/>
          <w:rtl w:val="0"/>
        </w:rPr>
        <w:t xml:space="preserve">Success Criteria</w:t>
      </w:r>
    </w:p>
    <w:p w:rsidR="00000000" w:rsidDel="00000000" w:rsidP="00000000" w:rsidRDefault="00000000" w:rsidRPr="00000000" w14:paraId="000002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Engagement and Retention: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Targeting an engagement rate of 85% among all users, with feedback loops to continuously refine the application.</w:t>
      </w:r>
      <w:r w:rsidDel="00000000" w:rsidR="00000000" w:rsidRPr="00000000">
        <w:rPr>
          <w:rtl w:val="0"/>
        </w:rPr>
      </w:r>
    </w:p>
    <w:p w:rsidR="00000000" w:rsidDel="00000000" w:rsidP="00000000" w:rsidRDefault="00000000" w:rsidRPr="00000000" w14:paraId="000002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Operational Impact: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Aiming for a 30% reduction in response times, demonstrating improvement in coordination during emergencies.</w:t>
      </w:r>
      <w:r w:rsidDel="00000000" w:rsidR="00000000" w:rsidRPr="00000000">
        <w:rPr>
          <w:rtl w:val="0"/>
        </w:rPr>
      </w:r>
    </w:p>
    <w:p w:rsidR="00000000" w:rsidDel="00000000" w:rsidP="00000000" w:rsidRDefault="00000000" w:rsidRPr="00000000" w14:paraId="000002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Stakeholder Satisfaction: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Seeking a 90% satisfaction rate from team leaders and members on the utility and usability of the application.</w:t>
      </w:r>
      <w:r w:rsidDel="00000000" w:rsidR="00000000" w:rsidRPr="00000000">
        <w:rPr>
          <w:rtl w:val="0"/>
        </w:rPr>
      </w:r>
    </w:p>
    <w:p w:rsidR="00000000" w:rsidDel="00000000" w:rsidP="00000000" w:rsidRDefault="00000000" w:rsidRPr="00000000" w14:paraId="00000250">
      <w:pPr>
        <w:spacing w:after="240" w:before="240" w:lineRule="auto"/>
        <w:rPr>
          <w:sz w:val="28"/>
          <w:szCs w:val="28"/>
        </w:rPr>
      </w:pPr>
      <w:r w:rsidDel="00000000" w:rsidR="00000000" w:rsidRPr="00000000">
        <w:rPr>
          <w:rtl w:val="0"/>
        </w:rPr>
      </w:r>
    </w:p>
    <w:p w:rsidR="00000000" w:rsidDel="00000000" w:rsidP="00000000" w:rsidRDefault="00000000" w:rsidRPr="00000000" w14:paraId="00000251">
      <w:pPr>
        <w:spacing w:after="240" w:before="240" w:lineRule="auto"/>
        <w:rPr>
          <w:sz w:val="28"/>
          <w:szCs w:val="28"/>
        </w:rPr>
      </w:pPr>
      <w:r w:rsidDel="00000000" w:rsidR="00000000" w:rsidRPr="00000000">
        <w:rPr>
          <w:rtl w:val="0"/>
        </w:rPr>
      </w:r>
    </w:p>
    <w:p w:rsidR="00000000" w:rsidDel="00000000" w:rsidP="00000000" w:rsidRDefault="00000000" w:rsidRPr="00000000" w14:paraId="00000252">
      <w:pPr>
        <w:spacing w:after="240" w:before="240" w:lineRule="auto"/>
        <w:rPr>
          <w:sz w:val="28"/>
          <w:szCs w:val="28"/>
        </w:rPr>
      </w:pPr>
      <w:r w:rsidDel="00000000" w:rsidR="00000000" w:rsidRPr="00000000">
        <w:rPr>
          <w:rtl w:val="0"/>
        </w:rPr>
      </w:r>
    </w:p>
    <w:p w:rsidR="00000000" w:rsidDel="00000000" w:rsidP="00000000" w:rsidRDefault="00000000" w:rsidRPr="00000000" w14:paraId="00000253">
      <w:pPr>
        <w:spacing w:after="240" w:before="240" w:lineRule="auto"/>
        <w:rPr>
          <w:sz w:val="28"/>
          <w:szCs w:val="28"/>
        </w:rPr>
      </w:pPr>
      <w:r w:rsidDel="00000000" w:rsidR="00000000" w:rsidRPr="00000000">
        <w:rPr>
          <w:rtl w:val="0"/>
        </w:rPr>
      </w:r>
    </w:p>
    <w:p w:rsidR="00000000" w:rsidDel="00000000" w:rsidP="00000000" w:rsidRDefault="00000000" w:rsidRPr="00000000" w14:paraId="00000254">
      <w:pPr>
        <w:spacing w:after="240" w:before="240" w:lineRule="auto"/>
        <w:rPr>
          <w:sz w:val="28"/>
          <w:szCs w:val="28"/>
        </w:rPr>
      </w:pPr>
      <w:r w:rsidDel="00000000" w:rsidR="00000000" w:rsidRPr="00000000">
        <w:rPr>
          <w:rtl w:val="0"/>
        </w:rPr>
      </w:r>
    </w:p>
    <w:p w:rsidR="00000000" w:rsidDel="00000000" w:rsidP="00000000" w:rsidRDefault="00000000" w:rsidRPr="00000000" w14:paraId="00000255">
      <w:pPr>
        <w:spacing w:after="240" w:before="240" w:lineRule="auto"/>
        <w:rPr>
          <w:sz w:val="28"/>
          <w:szCs w:val="28"/>
        </w:rPr>
      </w:pPr>
      <w:r w:rsidDel="00000000" w:rsidR="00000000" w:rsidRPr="00000000">
        <w:rPr>
          <w:rtl w:val="0"/>
        </w:rPr>
      </w:r>
    </w:p>
    <w:p w:rsidR="00000000" w:rsidDel="00000000" w:rsidP="00000000" w:rsidRDefault="00000000" w:rsidRPr="00000000" w14:paraId="00000256">
      <w:pPr>
        <w:spacing w:after="240" w:before="240" w:lineRule="auto"/>
        <w:rPr>
          <w:b w:val="1"/>
          <w:sz w:val="28"/>
          <w:szCs w:val="28"/>
        </w:rPr>
      </w:pPr>
      <w:sdt>
        <w:sdtPr>
          <w:tag w:val="goog_rdk_61"/>
        </w:sdtPr>
        <w:sdtContent>
          <w:ins w:author="Naomi Shpigel" w:id="6" w:date="2024-05-12T14:23:37Z">
            <w:r w:rsidDel="00000000" w:rsidR="00000000" w:rsidRPr="00000000">
              <w:rPr>
                <w:sz w:val="28"/>
                <w:szCs w:val="28"/>
                <w:rtl w:val="0"/>
              </w:rPr>
              <w:t xml:space="preserve">5. </w:t>
            </w:r>
          </w:ins>
        </w:sdtContent>
      </w:sdt>
      <w:r w:rsidDel="00000000" w:rsidR="00000000" w:rsidRPr="00000000">
        <w:rPr>
          <w:b w:val="1"/>
          <w:sz w:val="28"/>
          <w:szCs w:val="28"/>
          <w:rtl w:val="0"/>
        </w:rPr>
        <w:t xml:space="preserve">Testing Plan:</w:t>
      </w:r>
    </w:p>
    <w:sdt>
      <w:sdtPr>
        <w:tag w:val="goog_rdk_64"/>
      </w:sdtPr>
      <w:sdtContent>
        <w:p w:rsidR="00000000" w:rsidDel="00000000" w:rsidP="00000000" w:rsidRDefault="00000000" w:rsidRPr="00000000" w14:paraId="00000257">
          <w:pPr>
            <w:spacing w:after="240" w:before="240" w:lineRule="auto"/>
            <w:rPr>
              <w:del w:author="Naomi Shpigel" w:id="7" w:date="2024-05-12T14:23:42Z"/>
              <w:b w:val="1"/>
              <w:sz w:val="24"/>
              <w:szCs w:val="24"/>
            </w:rPr>
          </w:pPr>
          <w:sdt>
            <w:sdtPr>
              <w:tag w:val="goog_rdk_63"/>
            </w:sdtPr>
            <w:sdtContent>
              <w:del w:author="Naomi Shpigel" w:id="7" w:date="2024-05-12T14:23:42Z">
                <w:r w:rsidDel="00000000" w:rsidR="00000000" w:rsidRPr="00000000">
                  <w:rPr>
                    <w:b w:val="1"/>
                    <w:sz w:val="24"/>
                    <w:szCs w:val="24"/>
                    <w:rtl w:val="0"/>
                  </w:rPr>
                  <w:delText xml:space="preserve">Introduction</w:delText>
                </w:r>
              </w:del>
            </w:sdtContent>
          </w:sdt>
        </w:p>
      </w:sdtContent>
    </w:sdt>
    <w:p w:rsidR="00000000" w:rsidDel="00000000" w:rsidP="00000000" w:rsidRDefault="00000000" w:rsidRPr="00000000" w14:paraId="00000258">
      <w:pPr>
        <w:spacing w:after="240" w:before="240" w:lineRule="auto"/>
        <w:rPr>
          <w:sz w:val="24"/>
          <w:szCs w:val="24"/>
        </w:rPr>
      </w:pPr>
      <w:sdt>
        <w:sdtPr>
          <w:tag w:val="goog_rdk_65"/>
        </w:sdtPr>
        <w:sdtContent>
          <w:del w:author="Naomi Shpigel" w:id="7" w:date="2024-05-12T14:23:42Z">
            <w:r w:rsidDel="00000000" w:rsidR="00000000" w:rsidRPr="00000000">
              <w:rPr>
                <w:sz w:val="24"/>
                <w:szCs w:val="24"/>
                <w:rtl w:val="0"/>
              </w:rPr>
              <w:delText xml:space="preserve">This detailed testing plan is designed to validate the functionality, usability, performance, and security of the application developed for first response and emergency resilience teams</w:delText>
            </w:r>
          </w:del>
        </w:sdtContent>
      </w:sdt>
      <w:r w:rsidDel="00000000" w:rsidR="00000000" w:rsidRPr="00000000">
        <w:rPr>
          <w:sz w:val="24"/>
          <w:szCs w:val="24"/>
          <w:rtl w:val="0"/>
        </w:rPr>
        <w:t xml:space="preserve">.</w:t>
      </w:r>
    </w:p>
    <w:p w:rsidR="00000000" w:rsidDel="00000000" w:rsidP="00000000" w:rsidRDefault="00000000" w:rsidRPr="00000000" w14:paraId="00000259">
      <w:pPr>
        <w:spacing w:after="240" w:before="240" w:lineRule="auto"/>
        <w:rPr>
          <w:b w:val="1"/>
          <w:sz w:val="28"/>
          <w:szCs w:val="28"/>
        </w:rPr>
      </w:pPr>
      <w:r w:rsidDel="00000000" w:rsidR="00000000" w:rsidRPr="00000000">
        <w:rPr>
          <w:b w:val="1"/>
          <w:sz w:val="28"/>
          <w:szCs w:val="28"/>
          <w:rtl w:val="0"/>
        </w:rPr>
        <w:t xml:space="preserve">Scope</w:t>
      </w:r>
    </w:p>
    <w:p w:rsidR="00000000" w:rsidDel="00000000" w:rsidP="00000000" w:rsidRDefault="00000000" w:rsidRPr="00000000" w14:paraId="0000025A">
      <w:pPr>
        <w:spacing w:after="240" w:before="240" w:lineRule="auto"/>
        <w:rPr>
          <w:sz w:val="24"/>
          <w:szCs w:val="24"/>
        </w:rPr>
      </w:pPr>
      <w:r w:rsidDel="00000000" w:rsidR="00000000" w:rsidRPr="00000000">
        <w:rPr>
          <w:sz w:val="24"/>
          <w:szCs w:val="24"/>
          <w:rtl w:val="0"/>
        </w:rPr>
        <w:t xml:space="preserve">Comprehensive testing of all web and mobile interfaces, backend functionalities, offline capabilities, and user interactions under simulated real-world conditions.</w:t>
      </w:r>
    </w:p>
    <w:p w:rsidR="00000000" w:rsidDel="00000000" w:rsidP="00000000" w:rsidRDefault="00000000" w:rsidRPr="00000000" w14:paraId="0000025B">
      <w:pPr>
        <w:spacing w:after="240" w:before="240" w:lineRule="auto"/>
        <w:rPr>
          <w:b w:val="1"/>
          <w:sz w:val="28"/>
          <w:szCs w:val="28"/>
        </w:rPr>
      </w:pPr>
      <w:r w:rsidDel="00000000" w:rsidR="00000000" w:rsidRPr="00000000">
        <w:rPr>
          <w:b w:val="1"/>
          <w:sz w:val="28"/>
          <w:szCs w:val="28"/>
          <w:rtl w:val="0"/>
        </w:rPr>
        <w:t xml:space="preserve">Objectives</w:t>
      </w:r>
    </w:p>
    <w:p w:rsidR="00000000" w:rsidDel="00000000" w:rsidP="00000000" w:rsidRDefault="00000000" w:rsidRPr="00000000" w14:paraId="000002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all features function according to specification.</w:t>
      </w:r>
      <w:r w:rsidDel="00000000" w:rsidR="00000000" w:rsidRPr="00000000">
        <w:rPr>
          <w:rtl w:val="0"/>
        </w:rPr>
      </w:r>
    </w:p>
    <w:p w:rsidR="00000000" w:rsidDel="00000000" w:rsidP="00000000" w:rsidRDefault="00000000" w:rsidRPr="00000000" w14:paraId="000002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Validate the user interface for ease of use and accessibility.</w:t>
      </w:r>
      <w:r w:rsidDel="00000000" w:rsidR="00000000" w:rsidRPr="00000000">
        <w:rPr>
          <w:rtl w:val="0"/>
        </w:rPr>
      </w:r>
    </w:p>
    <w:p w:rsidR="00000000" w:rsidDel="00000000" w:rsidP="00000000" w:rsidRDefault="00000000" w:rsidRPr="00000000" w14:paraId="000002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Confirm application performance under normal and peak loads.</w:t>
      </w:r>
      <w:r w:rsidDel="00000000" w:rsidR="00000000" w:rsidRPr="00000000">
        <w:rPr>
          <w:rtl w:val="0"/>
        </w:rPr>
      </w:r>
    </w:p>
    <w:p w:rsidR="00000000" w:rsidDel="00000000" w:rsidP="00000000" w:rsidRDefault="00000000" w:rsidRPr="00000000" w14:paraId="000002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Safeguard sensitive data through rigorous security testing.</w:t>
      </w:r>
      <w:r w:rsidDel="00000000" w:rsidR="00000000" w:rsidRPr="00000000">
        <w:rPr>
          <w:rtl w:val="0"/>
        </w:rPr>
      </w:r>
    </w:p>
    <w:p w:rsidR="00000000" w:rsidDel="00000000" w:rsidP="00000000" w:rsidRDefault="00000000" w:rsidRPr="00000000" w14:paraId="00000260">
      <w:pPr>
        <w:spacing w:after="240" w:before="240" w:lineRule="auto"/>
        <w:rPr>
          <w:b w:val="1"/>
          <w:sz w:val="28"/>
          <w:szCs w:val="28"/>
        </w:rPr>
      </w:pPr>
      <w:r w:rsidDel="00000000" w:rsidR="00000000" w:rsidRPr="00000000">
        <w:rPr>
          <w:b w:val="1"/>
          <w:sz w:val="28"/>
          <w:szCs w:val="28"/>
          <w:rtl w:val="0"/>
        </w:rPr>
        <w:t xml:space="preserve">Testing Approach</w:t>
      </w:r>
    </w:p>
    <w:p w:rsidR="00000000" w:rsidDel="00000000" w:rsidP="00000000" w:rsidRDefault="00000000" w:rsidRPr="00000000" w14:paraId="00000261">
      <w:pPr>
        <w:spacing w:after="240" w:before="240" w:lineRule="auto"/>
        <w:rPr>
          <w:sz w:val="24"/>
          <w:szCs w:val="24"/>
        </w:rPr>
      </w:pPr>
      <w:r w:rsidDel="00000000" w:rsidR="00000000" w:rsidRPr="00000000">
        <w:rPr>
          <w:sz w:val="24"/>
          <w:szCs w:val="24"/>
          <w:rtl w:val="0"/>
        </w:rPr>
        <w:t xml:space="preserve">We will employ Jest, a popular testing framework, to conduct unit and integration tests across our application. The focus will be on achieving a high level of code coverage, targeting specific metrics to ensure that a significant portion of our codebase is tested. This approach will help us identify and rectify any potential issues early in the development process, enhancing the overall quality and reliability of the application. Additionally, automated and manual testing techniques will be utilized to simulate user interactions and load conditions, providing a robust evaluation of the application's performance and stability in diverse scenarios.</w:t>
      </w:r>
    </w:p>
    <w:p w:rsidR="00000000" w:rsidDel="00000000" w:rsidP="00000000" w:rsidRDefault="00000000" w:rsidRPr="00000000" w14:paraId="00000262">
      <w:pPr>
        <w:spacing w:after="240" w:before="240" w:lineRule="auto"/>
        <w:rPr>
          <w:sz w:val="28"/>
          <w:szCs w:val="28"/>
        </w:rPr>
      </w:pPr>
      <w:r w:rsidDel="00000000" w:rsidR="00000000" w:rsidRPr="00000000">
        <w:rPr>
          <w:rtl w:val="0"/>
        </w:rPr>
      </w:r>
    </w:p>
    <w:p w:rsidR="00000000" w:rsidDel="00000000" w:rsidP="00000000" w:rsidRDefault="00000000" w:rsidRPr="00000000" w14:paraId="00000263">
      <w:pPr>
        <w:spacing w:after="240" w:before="240" w:lineRule="auto"/>
        <w:rPr>
          <w:sz w:val="28"/>
          <w:szCs w:val="28"/>
        </w:rPr>
      </w:pPr>
      <w:r w:rsidDel="00000000" w:rsidR="00000000" w:rsidRPr="00000000">
        <w:rPr>
          <w:rtl w:val="0"/>
        </w:rPr>
      </w:r>
    </w:p>
    <w:p w:rsidR="00000000" w:rsidDel="00000000" w:rsidP="00000000" w:rsidRDefault="00000000" w:rsidRPr="00000000" w14:paraId="00000264">
      <w:pPr>
        <w:spacing w:after="240" w:before="240" w:lineRule="auto"/>
        <w:rPr>
          <w:sz w:val="28"/>
          <w:szCs w:val="28"/>
        </w:rPr>
      </w:pPr>
      <w:r w:rsidDel="00000000" w:rsidR="00000000" w:rsidRPr="00000000">
        <w:rPr>
          <w:rtl w:val="0"/>
        </w:rPr>
      </w:r>
    </w:p>
    <w:p w:rsidR="00000000" w:rsidDel="00000000" w:rsidP="00000000" w:rsidRDefault="00000000" w:rsidRPr="00000000" w14:paraId="00000265">
      <w:pPr>
        <w:spacing w:after="240" w:before="240" w:lineRule="auto"/>
        <w:rPr>
          <w:sz w:val="28"/>
          <w:szCs w:val="28"/>
        </w:rPr>
      </w:pPr>
      <w:r w:rsidDel="00000000" w:rsidR="00000000" w:rsidRPr="00000000">
        <w:rPr>
          <w:rtl w:val="0"/>
        </w:rPr>
      </w:r>
    </w:p>
    <w:p w:rsidR="00000000" w:rsidDel="00000000" w:rsidP="00000000" w:rsidRDefault="00000000" w:rsidRPr="00000000" w14:paraId="00000266">
      <w:pPr>
        <w:spacing w:after="240" w:before="240" w:lineRule="auto"/>
        <w:rPr>
          <w:sz w:val="28"/>
          <w:szCs w:val="28"/>
        </w:rPr>
      </w:pPr>
      <w:r w:rsidDel="00000000" w:rsidR="00000000" w:rsidRPr="00000000">
        <w:rPr>
          <w:rtl w:val="0"/>
        </w:rPr>
      </w:r>
    </w:p>
    <w:p w:rsidR="00000000" w:rsidDel="00000000" w:rsidP="00000000" w:rsidRDefault="00000000" w:rsidRPr="00000000" w14:paraId="00000267">
      <w:pPr>
        <w:spacing w:after="240" w:before="240" w:lineRule="auto"/>
        <w:rPr>
          <w:sz w:val="28"/>
          <w:szCs w:val="28"/>
        </w:rPr>
      </w:pPr>
      <w:r w:rsidDel="00000000" w:rsidR="00000000" w:rsidRPr="00000000">
        <w:rPr>
          <w:rtl w:val="0"/>
        </w:rPr>
      </w:r>
    </w:p>
    <w:p w:rsidR="00000000" w:rsidDel="00000000" w:rsidP="00000000" w:rsidRDefault="00000000" w:rsidRPr="00000000" w14:paraId="00000268">
      <w:pPr>
        <w:spacing w:after="240" w:before="240" w:lineRule="auto"/>
        <w:rPr>
          <w:sz w:val="28"/>
          <w:szCs w:val="28"/>
        </w:rPr>
      </w:pPr>
      <w:r w:rsidDel="00000000" w:rsidR="00000000" w:rsidRPr="00000000">
        <w:rPr>
          <w:rtl w:val="0"/>
        </w:rPr>
      </w:r>
    </w:p>
    <w:p w:rsidR="00000000" w:rsidDel="00000000" w:rsidP="00000000" w:rsidRDefault="00000000" w:rsidRPr="00000000" w14:paraId="00000269">
      <w:pPr>
        <w:spacing w:after="240" w:before="240" w:lineRule="auto"/>
        <w:rPr>
          <w:sz w:val="28"/>
          <w:szCs w:val="28"/>
        </w:rPr>
      </w:pPr>
      <w:r w:rsidDel="00000000" w:rsidR="00000000" w:rsidRPr="00000000">
        <w:rPr>
          <w:rtl w:val="0"/>
        </w:rPr>
      </w:r>
    </w:p>
    <w:p w:rsidR="00000000" w:rsidDel="00000000" w:rsidP="00000000" w:rsidRDefault="00000000" w:rsidRPr="00000000" w14:paraId="0000026A">
      <w:pPr>
        <w:spacing w:after="240" w:before="240" w:lineRule="auto"/>
        <w:rPr>
          <w:b w:val="1"/>
          <w:sz w:val="28"/>
          <w:szCs w:val="28"/>
        </w:rPr>
      </w:pPr>
      <w:r w:rsidDel="00000000" w:rsidR="00000000" w:rsidRPr="00000000">
        <w:rPr>
          <w:b w:val="1"/>
          <w:sz w:val="28"/>
          <w:szCs w:val="28"/>
          <w:rtl w:val="0"/>
        </w:rPr>
        <w:t xml:space="preserve">Test Cases</w:t>
      </w:r>
    </w:p>
    <w:tbl>
      <w:tblPr>
        <w:tblStyle w:val="Table6"/>
        <w:tblW w:w="9208.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1789"/>
        <w:gridCol w:w="1377"/>
        <w:gridCol w:w="2261"/>
        <w:gridCol w:w="1938"/>
        <w:gridCol w:w="1843"/>
        <w:tblGridChange w:id="0">
          <w:tblGrid>
            <w:gridCol w:w="1789"/>
            <w:gridCol w:w="1377"/>
            <w:gridCol w:w="2261"/>
            <w:gridCol w:w="1938"/>
            <w:gridCol w:w="1843"/>
          </w:tblGrid>
        </w:tblGridChange>
      </w:tblGrid>
      <w:tr>
        <w:trPr>
          <w:cantSplit w:val="0"/>
          <w:tblHeader w:val="0"/>
        </w:trPr>
        <w:tc>
          <w:tcPr/>
          <w:p w:rsidR="00000000" w:rsidDel="00000000" w:rsidP="00000000" w:rsidRDefault="00000000" w:rsidRPr="00000000" w14:paraId="0000026B">
            <w:pPr>
              <w:spacing w:after="240" w:before="240" w:lineRule="auto"/>
              <w:rPr>
                <w:b w:val="1"/>
                <w:sz w:val="28"/>
                <w:szCs w:val="28"/>
              </w:rPr>
            </w:pPr>
            <w:r w:rsidDel="00000000" w:rsidR="00000000" w:rsidRPr="00000000">
              <w:rPr>
                <w:b w:val="1"/>
                <w:sz w:val="28"/>
                <w:szCs w:val="28"/>
                <w:rtl w:val="0"/>
              </w:rPr>
              <w:t xml:space="preserve">Test Area</w:t>
            </w:r>
          </w:p>
        </w:tc>
        <w:tc>
          <w:tcPr/>
          <w:p w:rsidR="00000000" w:rsidDel="00000000" w:rsidP="00000000" w:rsidRDefault="00000000" w:rsidRPr="00000000" w14:paraId="0000026C">
            <w:pPr>
              <w:spacing w:after="240" w:before="240" w:lineRule="auto"/>
              <w:rPr>
                <w:b w:val="1"/>
                <w:sz w:val="28"/>
                <w:szCs w:val="28"/>
              </w:rPr>
            </w:pPr>
            <w:r w:rsidDel="00000000" w:rsidR="00000000" w:rsidRPr="00000000">
              <w:rPr>
                <w:b w:val="1"/>
                <w:sz w:val="28"/>
                <w:szCs w:val="28"/>
                <w:rtl w:val="0"/>
              </w:rPr>
              <w:t xml:space="preserve">Test Name</w:t>
            </w:r>
          </w:p>
        </w:tc>
        <w:tc>
          <w:tcPr/>
          <w:p w:rsidR="00000000" w:rsidDel="00000000" w:rsidP="00000000" w:rsidRDefault="00000000" w:rsidRPr="00000000" w14:paraId="0000026D">
            <w:pPr>
              <w:spacing w:after="240" w:before="240" w:lineRule="auto"/>
              <w:rPr>
                <w:b w:val="1"/>
                <w:sz w:val="28"/>
                <w:szCs w:val="28"/>
              </w:rPr>
            </w:pPr>
            <w:r w:rsidDel="00000000" w:rsidR="00000000" w:rsidRPr="00000000">
              <w:rPr>
                <w:b w:val="1"/>
                <w:sz w:val="28"/>
                <w:szCs w:val="28"/>
                <w:rtl w:val="0"/>
              </w:rPr>
              <w:t xml:space="preserve">Description</w:t>
            </w:r>
          </w:p>
        </w:tc>
        <w:tc>
          <w:tcPr/>
          <w:p w:rsidR="00000000" w:rsidDel="00000000" w:rsidP="00000000" w:rsidRDefault="00000000" w:rsidRPr="00000000" w14:paraId="0000026E">
            <w:pPr>
              <w:spacing w:after="240" w:before="240" w:lineRule="auto"/>
              <w:rPr>
                <w:b w:val="1"/>
                <w:sz w:val="28"/>
                <w:szCs w:val="28"/>
              </w:rPr>
            </w:pPr>
            <w:r w:rsidDel="00000000" w:rsidR="00000000" w:rsidRPr="00000000">
              <w:rPr>
                <w:b w:val="1"/>
                <w:sz w:val="28"/>
                <w:szCs w:val="28"/>
                <w:rtl w:val="0"/>
              </w:rPr>
              <w:t xml:space="preserve">Procedure</w:t>
            </w:r>
          </w:p>
        </w:tc>
        <w:tc>
          <w:tcPr/>
          <w:p w:rsidR="00000000" w:rsidDel="00000000" w:rsidP="00000000" w:rsidRDefault="00000000" w:rsidRPr="00000000" w14:paraId="0000026F">
            <w:pPr>
              <w:spacing w:after="240" w:before="240" w:lineRule="auto"/>
              <w:rPr>
                <w:b w:val="1"/>
                <w:sz w:val="28"/>
                <w:szCs w:val="28"/>
              </w:rPr>
            </w:pPr>
            <w:r w:rsidDel="00000000" w:rsidR="00000000" w:rsidRPr="00000000">
              <w:rPr>
                <w:b w:val="1"/>
                <w:sz w:val="28"/>
                <w:szCs w:val="28"/>
                <w:rtl w:val="0"/>
              </w:rPr>
              <w:t xml:space="preserve">Expected Result</w:t>
            </w:r>
          </w:p>
        </w:tc>
      </w:tr>
      <w:tr>
        <w:trPr>
          <w:cantSplit w:val="0"/>
          <w:tblHeader w:val="0"/>
        </w:trPr>
        <w:tc>
          <w:tcPr/>
          <w:p w:rsidR="00000000" w:rsidDel="00000000" w:rsidP="00000000" w:rsidRDefault="00000000" w:rsidRPr="00000000" w14:paraId="00000270">
            <w:pPr>
              <w:spacing w:after="240" w:before="240" w:lineRule="auto"/>
              <w:rPr>
                <w:b w:val="1"/>
              </w:rPr>
            </w:pPr>
            <w:r w:rsidDel="00000000" w:rsidR="00000000" w:rsidRPr="00000000">
              <w:rPr>
                <w:b w:val="1"/>
                <w:sz w:val="24"/>
                <w:szCs w:val="24"/>
                <w:rtl w:val="0"/>
              </w:rPr>
              <w:t xml:space="preserve">Login Functionality</w:t>
            </w:r>
            <w:r w:rsidDel="00000000" w:rsidR="00000000" w:rsidRPr="00000000">
              <w:rPr>
                <w:rtl w:val="0"/>
              </w:rPr>
            </w:r>
          </w:p>
        </w:tc>
        <w:tc>
          <w:tcPr/>
          <w:p w:rsidR="00000000" w:rsidDel="00000000" w:rsidP="00000000" w:rsidRDefault="00000000" w:rsidRPr="00000000" w14:paraId="00000271">
            <w:pPr>
              <w:spacing w:after="240" w:before="240" w:lineRule="auto"/>
              <w:rPr/>
            </w:pPr>
            <w:r w:rsidDel="00000000" w:rsidR="00000000" w:rsidRPr="00000000">
              <w:rPr>
                <w:rtl w:val="0"/>
              </w:rPr>
              <w:t xml:space="preserve">Successful User Login</w:t>
            </w:r>
          </w:p>
        </w:tc>
        <w:tc>
          <w:tcPr/>
          <w:p w:rsidR="00000000" w:rsidDel="00000000" w:rsidP="00000000" w:rsidRDefault="00000000" w:rsidRPr="00000000" w14:paraId="00000272">
            <w:pPr>
              <w:spacing w:after="240" w:before="240" w:lineRule="auto"/>
              <w:rPr>
                <w:b w:val="1"/>
              </w:rPr>
            </w:pPr>
            <w:r w:rsidDel="00000000" w:rsidR="00000000" w:rsidRPr="00000000">
              <w:rPr>
                <w:rtl w:val="0"/>
              </w:rPr>
              <w:t xml:space="preserve">Verify that a user can log in with correct credentials.</w:t>
            </w:r>
            <w:r w:rsidDel="00000000" w:rsidR="00000000" w:rsidRPr="00000000">
              <w:rPr>
                <w:rtl w:val="0"/>
              </w:rPr>
            </w:r>
          </w:p>
        </w:tc>
        <w:tc>
          <w:tcPr/>
          <w:p w:rsidR="00000000" w:rsidDel="00000000" w:rsidP="00000000" w:rsidRDefault="00000000" w:rsidRPr="00000000" w14:paraId="00000273">
            <w:pPr>
              <w:spacing w:after="240" w:before="240" w:lineRule="auto"/>
              <w:rPr>
                <w:b w:val="1"/>
              </w:rPr>
            </w:pPr>
            <w:r w:rsidDel="00000000" w:rsidR="00000000" w:rsidRPr="00000000">
              <w:rPr>
                <w:rtl w:val="0"/>
              </w:rPr>
              <w:t xml:space="preserve">Enter username: admin and password: 12345. Press "Login".</w:t>
            </w:r>
            <w:r w:rsidDel="00000000" w:rsidR="00000000" w:rsidRPr="00000000">
              <w:rPr>
                <w:rtl w:val="0"/>
              </w:rPr>
            </w:r>
          </w:p>
        </w:tc>
        <w:tc>
          <w:tcPr/>
          <w:p w:rsidR="00000000" w:rsidDel="00000000" w:rsidP="00000000" w:rsidRDefault="00000000" w:rsidRPr="00000000" w14:paraId="00000274">
            <w:pPr>
              <w:spacing w:after="240" w:before="240" w:lineRule="auto"/>
              <w:rPr>
                <w:b w:val="1"/>
              </w:rPr>
            </w:pPr>
            <w:r w:rsidDel="00000000" w:rsidR="00000000" w:rsidRPr="00000000">
              <w:rPr>
                <w:rtl w:val="0"/>
              </w:rPr>
              <w:t xml:space="preserve">User is successfully logged in.</w:t>
            </w:r>
            <w:r w:rsidDel="00000000" w:rsidR="00000000" w:rsidRPr="00000000">
              <w:rPr>
                <w:rtl w:val="0"/>
              </w:rPr>
            </w:r>
          </w:p>
        </w:tc>
      </w:tr>
      <w:tr>
        <w:trPr>
          <w:cantSplit w:val="0"/>
          <w:tblHeader w:val="0"/>
        </w:trPr>
        <w:tc>
          <w:tcPr/>
          <w:p w:rsidR="00000000" w:rsidDel="00000000" w:rsidP="00000000" w:rsidRDefault="00000000" w:rsidRPr="00000000" w14:paraId="00000275">
            <w:pPr>
              <w:spacing w:after="240" w:before="240" w:lineRule="auto"/>
              <w:rPr>
                <w:b w:val="1"/>
              </w:rPr>
            </w:pPr>
            <w:r w:rsidDel="00000000" w:rsidR="00000000" w:rsidRPr="00000000">
              <w:rPr>
                <w:rtl w:val="0"/>
              </w:rPr>
            </w:r>
          </w:p>
        </w:tc>
        <w:tc>
          <w:tcPr/>
          <w:p w:rsidR="00000000" w:rsidDel="00000000" w:rsidP="00000000" w:rsidRDefault="00000000" w:rsidRPr="00000000" w14:paraId="00000276">
            <w:pPr>
              <w:spacing w:after="240" w:before="240" w:lineRule="auto"/>
              <w:rPr>
                <w:b w:val="1"/>
              </w:rPr>
            </w:pPr>
            <w:r w:rsidDel="00000000" w:rsidR="00000000" w:rsidRPr="00000000">
              <w:rPr>
                <w:rtl w:val="0"/>
              </w:rPr>
              <w:t xml:space="preserve">Incorrect Password Login</w:t>
            </w:r>
            <w:r w:rsidDel="00000000" w:rsidR="00000000" w:rsidRPr="00000000">
              <w:rPr>
                <w:rtl w:val="0"/>
              </w:rPr>
            </w:r>
          </w:p>
        </w:tc>
        <w:tc>
          <w:tcPr/>
          <w:p w:rsidR="00000000" w:rsidDel="00000000" w:rsidP="00000000" w:rsidRDefault="00000000" w:rsidRPr="00000000" w14:paraId="00000277">
            <w:pPr>
              <w:spacing w:after="240" w:before="240" w:lineRule="auto"/>
              <w:rPr>
                <w:b w:val="1"/>
              </w:rPr>
            </w:pPr>
            <w:r w:rsidDel="00000000" w:rsidR="00000000" w:rsidRPr="00000000">
              <w:rPr>
                <w:rtl w:val="0"/>
              </w:rPr>
              <w:t xml:space="preserve">Check the system's response to an incorrect password.</w:t>
            </w:r>
            <w:r w:rsidDel="00000000" w:rsidR="00000000" w:rsidRPr="00000000">
              <w:rPr>
                <w:rtl w:val="0"/>
              </w:rPr>
            </w:r>
          </w:p>
        </w:tc>
        <w:tc>
          <w:tcPr/>
          <w:p w:rsidR="00000000" w:rsidDel="00000000" w:rsidP="00000000" w:rsidRDefault="00000000" w:rsidRPr="00000000" w14:paraId="00000278">
            <w:pPr>
              <w:spacing w:after="240" w:before="240" w:lineRule="auto"/>
              <w:rPr>
                <w:b w:val="1"/>
              </w:rPr>
            </w:pPr>
            <w:r w:rsidDel="00000000" w:rsidR="00000000" w:rsidRPr="00000000">
              <w:rPr>
                <w:rtl w:val="0"/>
              </w:rPr>
              <w:t xml:space="preserve">Enter username: admin and password: wrongpassword. Press "Login".</w:t>
            </w:r>
            <w:r w:rsidDel="00000000" w:rsidR="00000000" w:rsidRPr="00000000">
              <w:rPr>
                <w:rtl w:val="0"/>
              </w:rPr>
            </w:r>
          </w:p>
        </w:tc>
        <w:tc>
          <w:tcPr/>
          <w:p w:rsidR="00000000" w:rsidDel="00000000" w:rsidP="00000000" w:rsidRDefault="00000000" w:rsidRPr="00000000" w14:paraId="00000279">
            <w:pPr>
              <w:spacing w:after="240" w:before="240" w:lineRule="auto"/>
              <w:rPr>
                <w:b w:val="1"/>
              </w:rPr>
            </w:pPr>
            <w:r w:rsidDel="00000000" w:rsidR="00000000" w:rsidRPr="00000000">
              <w:rPr>
                <w:rtl w:val="0"/>
              </w:rPr>
              <w:t xml:space="preserve">An error message "Incorrect username or password" is displayed.</w:t>
            </w:r>
            <w:r w:rsidDel="00000000" w:rsidR="00000000" w:rsidRPr="00000000">
              <w:rPr>
                <w:rtl w:val="0"/>
              </w:rPr>
            </w:r>
          </w:p>
        </w:tc>
      </w:tr>
      <w:tr>
        <w:trPr>
          <w:cantSplit w:val="0"/>
          <w:tblHeader w:val="0"/>
        </w:trPr>
        <w:tc>
          <w:tcPr/>
          <w:p w:rsidR="00000000" w:rsidDel="00000000" w:rsidP="00000000" w:rsidRDefault="00000000" w:rsidRPr="00000000" w14:paraId="0000027A">
            <w:pPr>
              <w:spacing w:after="240" w:before="240" w:lineRule="auto"/>
              <w:rPr>
                <w:b w:val="1"/>
              </w:rPr>
            </w:pPr>
            <w:r w:rsidDel="00000000" w:rsidR="00000000" w:rsidRPr="00000000">
              <w:rPr>
                <w:rtl w:val="0"/>
              </w:rPr>
            </w:r>
          </w:p>
        </w:tc>
        <w:tc>
          <w:tcPr/>
          <w:p w:rsidR="00000000" w:rsidDel="00000000" w:rsidP="00000000" w:rsidRDefault="00000000" w:rsidRPr="00000000" w14:paraId="0000027B">
            <w:pPr>
              <w:spacing w:after="240" w:before="240" w:lineRule="auto"/>
              <w:rPr>
                <w:b w:val="1"/>
              </w:rPr>
            </w:pPr>
            <w:r w:rsidDel="00000000" w:rsidR="00000000" w:rsidRPr="00000000">
              <w:rPr>
                <w:rtl w:val="0"/>
              </w:rPr>
              <w:t xml:space="preserve">Re-login Attempt</w:t>
            </w:r>
            <w:r w:rsidDel="00000000" w:rsidR="00000000" w:rsidRPr="00000000">
              <w:rPr>
                <w:rtl w:val="0"/>
              </w:rPr>
            </w:r>
          </w:p>
        </w:tc>
        <w:tc>
          <w:tcPr/>
          <w:p w:rsidR="00000000" w:rsidDel="00000000" w:rsidP="00000000" w:rsidRDefault="00000000" w:rsidRPr="00000000" w14:paraId="0000027C">
            <w:pPr>
              <w:spacing w:after="240" w:before="240" w:lineRule="auto"/>
              <w:rPr>
                <w:b w:val="1"/>
              </w:rPr>
            </w:pPr>
            <w:r w:rsidDel="00000000" w:rsidR="00000000" w:rsidRPr="00000000">
              <w:rPr>
                <w:rtl w:val="0"/>
              </w:rPr>
              <w:t xml:space="preserve">Ensure the system correctly handles attempts to log in by a user who is already logged in.</w:t>
            </w:r>
            <w:r w:rsidDel="00000000" w:rsidR="00000000" w:rsidRPr="00000000">
              <w:rPr>
                <w:rtl w:val="0"/>
              </w:rPr>
            </w:r>
          </w:p>
        </w:tc>
        <w:tc>
          <w:tcPr/>
          <w:p w:rsidR="00000000" w:rsidDel="00000000" w:rsidP="00000000" w:rsidRDefault="00000000" w:rsidRPr="00000000" w14:paraId="0000027D">
            <w:pPr>
              <w:spacing w:after="240" w:before="240" w:lineRule="auto"/>
              <w:rPr>
                <w:b w:val="1"/>
              </w:rPr>
            </w:pPr>
            <w:r w:rsidDel="00000000" w:rsidR="00000000" w:rsidRPr="00000000">
              <w:rPr>
                <w:rtl w:val="0"/>
              </w:rPr>
              <w:t xml:space="preserve">Login as admin with password 12345. attempt to log in again in another browser tab.</w:t>
            </w:r>
            <w:r w:rsidDel="00000000" w:rsidR="00000000" w:rsidRPr="00000000">
              <w:rPr>
                <w:rtl w:val="0"/>
              </w:rPr>
            </w:r>
          </w:p>
        </w:tc>
        <w:tc>
          <w:tcPr/>
          <w:p w:rsidR="00000000" w:rsidDel="00000000" w:rsidP="00000000" w:rsidRDefault="00000000" w:rsidRPr="00000000" w14:paraId="0000027E">
            <w:pPr>
              <w:spacing w:after="240" w:before="240" w:lineRule="auto"/>
              <w:rPr>
                <w:b w:val="1"/>
              </w:rPr>
            </w:pPr>
            <w:r w:rsidDel="00000000" w:rsidR="00000000" w:rsidRPr="00000000">
              <w:rPr>
                <w:rtl w:val="0"/>
              </w:rPr>
              <w:t xml:space="preserve">An error message "User is already logged in" appears.</w:t>
            </w:r>
            <w:r w:rsidDel="00000000" w:rsidR="00000000" w:rsidRPr="00000000">
              <w:rPr>
                <w:rtl w:val="0"/>
              </w:rPr>
            </w:r>
          </w:p>
        </w:tc>
      </w:tr>
      <w:tr>
        <w:trPr>
          <w:cantSplit w:val="0"/>
          <w:trHeight w:val="527" w:hRule="atLeast"/>
          <w:tblHeader w:val="0"/>
        </w:trPr>
        <w:tc>
          <w:tcPr/>
          <w:p w:rsidR="00000000" w:rsidDel="00000000" w:rsidP="00000000" w:rsidRDefault="00000000" w:rsidRPr="00000000" w14:paraId="0000027F">
            <w:pPr>
              <w:spacing w:after="240" w:before="240" w:lineRule="auto"/>
              <w:rPr>
                <w:b w:val="1"/>
              </w:rPr>
            </w:pPr>
            <w:r w:rsidDel="00000000" w:rsidR="00000000" w:rsidRPr="00000000">
              <w:rPr>
                <w:b w:val="1"/>
                <w:sz w:val="24"/>
                <w:szCs w:val="24"/>
                <w:rtl w:val="0"/>
              </w:rPr>
              <w:t xml:space="preserve">User Registration</w:t>
            </w:r>
            <w:r w:rsidDel="00000000" w:rsidR="00000000" w:rsidRPr="00000000">
              <w:rPr>
                <w:rtl w:val="0"/>
              </w:rPr>
            </w:r>
          </w:p>
        </w:tc>
        <w:tc>
          <w:tcPr/>
          <w:p w:rsidR="00000000" w:rsidDel="00000000" w:rsidP="00000000" w:rsidRDefault="00000000" w:rsidRPr="00000000" w14:paraId="00000280">
            <w:pPr>
              <w:spacing w:after="240" w:before="240" w:lineRule="auto"/>
              <w:rPr>
                <w:b w:val="1"/>
              </w:rPr>
            </w:pPr>
            <w:r w:rsidDel="00000000" w:rsidR="00000000" w:rsidRPr="00000000">
              <w:rPr>
                <w:rtl w:val="0"/>
              </w:rPr>
              <w:t xml:space="preserve">Complete User Registration</w:t>
            </w:r>
            <w:r w:rsidDel="00000000" w:rsidR="00000000" w:rsidRPr="00000000">
              <w:rPr>
                <w:rtl w:val="0"/>
              </w:rPr>
            </w:r>
          </w:p>
        </w:tc>
        <w:tc>
          <w:tcPr/>
          <w:p w:rsidR="00000000" w:rsidDel="00000000" w:rsidP="00000000" w:rsidRDefault="00000000" w:rsidRPr="00000000" w14:paraId="00000281">
            <w:pPr>
              <w:spacing w:after="240" w:before="240" w:lineRule="auto"/>
              <w:rPr>
                <w:b w:val="1"/>
              </w:rPr>
            </w:pPr>
            <w:r w:rsidDel="00000000" w:rsidR="00000000" w:rsidRPr="00000000">
              <w:rPr>
                <w:rtl w:val="0"/>
              </w:rPr>
              <w:t xml:space="preserve">Test successful registration process.</w:t>
            </w:r>
            <w:r w:rsidDel="00000000" w:rsidR="00000000" w:rsidRPr="00000000">
              <w:rPr>
                <w:rtl w:val="0"/>
              </w:rPr>
            </w:r>
          </w:p>
        </w:tc>
        <w:tc>
          <w:tcPr/>
          <w:p w:rsidR="00000000" w:rsidDel="00000000" w:rsidP="00000000" w:rsidRDefault="00000000" w:rsidRPr="00000000" w14:paraId="00000282">
            <w:pPr>
              <w:spacing w:after="240" w:before="240" w:lineRule="auto"/>
              <w:rPr>
                <w:b w:val="1"/>
              </w:rPr>
            </w:pPr>
            <w:r w:rsidDel="00000000" w:rsidR="00000000" w:rsidRPr="00000000">
              <w:rPr>
                <w:rtl w:val="0"/>
              </w:rPr>
              <w:t xml:space="preserve">Enter all required details in the signup form and submit.</w:t>
            </w:r>
            <w:r w:rsidDel="00000000" w:rsidR="00000000" w:rsidRPr="00000000">
              <w:rPr>
                <w:rtl w:val="0"/>
              </w:rPr>
            </w:r>
          </w:p>
        </w:tc>
        <w:tc>
          <w:tcPr/>
          <w:p w:rsidR="00000000" w:rsidDel="00000000" w:rsidP="00000000" w:rsidRDefault="00000000" w:rsidRPr="00000000" w14:paraId="00000283">
            <w:pPr>
              <w:spacing w:after="240" w:before="240" w:lineRule="auto"/>
              <w:rPr>
                <w:b w:val="1"/>
              </w:rPr>
            </w:pPr>
            <w:r w:rsidDel="00000000" w:rsidR="00000000" w:rsidRPr="00000000">
              <w:rPr>
                <w:rtl w:val="0"/>
              </w:rPr>
              <w:t xml:space="preserve">A success message "Sign up successfully" is displayed.</w:t>
            </w:r>
            <w:r w:rsidDel="00000000" w:rsidR="00000000" w:rsidRPr="00000000">
              <w:rPr>
                <w:rtl w:val="0"/>
              </w:rPr>
            </w:r>
          </w:p>
        </w:tc>
      </w:tr>
      <w:tr>
        <w:trPr>
          <w:cantSplit w:val="0"/>
          <w:trHeight w:val="527" w:hRule="atLeast"/>
          <w:tblHeader w:val="0"/>
        </w:trPr>
        <w:tc>
          <w:tcPr/>
          <w:p w:rsidR="00000000" w:rsidDel="00000000" w:rsidP="00000000" w:rsidRDefault="00000000" w:rsidRPr="00000000" w14:paraId="00000284">
            <w:pPr>
              <w:spacing w:after="240" w:before="240" w:lineRule="auto"/>
              <w:rPr>
                <w:b w:val="1"/>
                <w:sz w:val="24"/>
                <w:szCs w:val="24"/>
              </w:rPr>
            </w:pPr>
            <w:r w:rsidDel="00000000" w:rsidR="00000000" w:rsidRPr="00000000">
              <w:rPr>
                <w:rtl w:val="0"/>
              </w:rPr>
            </w:r>
          </w:p>
        </w:tc>
        <w:tc>
          <w:tcPr/>
          <w:p w:rsidR="00000000" w:rsidDel="00000000" w:rsidP="00000000" w:rsidRDefault="00000000" w:rsidRPr="00000000" w14:paraId="00000285">
            <w:pPr>
              <w:spacing w:after="240" w:before="240" w:lineRule="auto"/>
              <w:rPr/>
            </w:pPr>
            <w:r w:rsidDel="00000000" w:rsidR="00000000" w:rsidRPr="00000000">
              <w:rPr>
                <w:rtl w:val="0"/>
              </w:rPr>
              <w:t xml:space="preserve">Incomplete User Registration</w:t>
            </w:r>
          </w:p>
        </w:tc>
        <w:tc>
          <w:tcPr/>
          <w:p w:rsidR="00000000" w:rsidDel="00000000" w:rsidP="00000000" w:rsidRDefault="00000000" w:rsidRPr="00000000" w14:paraId="00000286">
            <w:pPr>
              <w:spacing w:after="240" w:before="240" w:lineRule="auto"/>
              <w:rPr/>
            </w:pPr>
            <w:r w:rsidDel="00000000" w:rsidR="00000000" w:rsidRPr="00000000">
              <w:rPr>
                <w:rtl w:val="0"/>
              </w:rPr>
              <w:t xml:space="preserve">Verify the system's handling of incomplete registration attempts.</w:t>
            </w:r>
          </w:p>
        </w:tc>
        <w:tc>
          <w:tcPr/>
          <w:p w:rsidR="00000000" w:rsidDel="00000000" w:rsidP="00000000" w:rsidRDefault="00000000" w:rsidRPr="00000000" w14:paraId="00000287">
            <w:pPr>
              <w:spacing w:after="240" w:before="240" w:lineRule="auto"/>
              <w:rPr/>
            </w:pPr>
            <w:r w:rsidDel="00000000" w:rsidR="00000000" w:rsidRPr="00000000">
              <w:rPr>
                <w:rtl w:val="0"/>
              </w:rPr>
              <w:t xml:space="preserve">Omit the last name in the signup form and submit.</w:t>
            </w:r>
          </w:p>
        </w:tc>
        <w:tc>
          <w:tcPr/>
          <w:p w:rsidR="00000000" w:rsidDel="00000000" w:rsidP="00000000" w:rsidRDefault="00000000" w:rsidRPr="00000000" w14:paraId="00000288">
            <w:pPr>
              <w:spacing w:after="240" w:before="240" w:lineRule="auto"/>
              <w:rPr/>
            </w:pPr>
            <w:r w:rsidDel="00000000" w:rsidR="00000000" w:rsidRPr="00000000">
              <w:rPr>
                <w:rtl w:val="0"/>
              </w:rPr>
              <w:t xml:space="preserve">An error message "Need to fill the last name field" is displayed.</w:t>
            </w:r>
          </w:p>
        </w:tc>
      </w:tr>
      <w:tr>
        <w:trPr>
          <w:cantSplit w:val="0"/>
          <w:tblHeader w:val="0"/>
        </w:trPr>
        <w:tc>
          <w:tcPr/>
          <w:p w:rsidR="00000000" w:rsidDel="00000000" w:rsidP="00000000" w:rsidRDefault="00000000" w:rsidRPr="00000000" w14:paraId="00000289">
            <w:pPr>
              <w:spacing w:after="240" w:before="240" w:lineRule="auto"/>
              <w:rPr>
                <w:b w:val="1"/>
              </w:rPr>
            </w:pPr>
            <w:r w:rsidDel="00000000" w:rsidR="00000000" w:rsidRPr="00000000">
              <w:rPr>
                <w:b w:val="1"/>
                <w:sz w:val="24"/>
                <w:szCs w:val="24"/>
                <w:rtl w:val="0"/>
              </w:rPr>
              <w:t xml:space="preserve">Task Assignment and Mapping</w:t>
            </w:r>
            <w:r w:rsidDel="00000000" w:rsidR="00000000" w:rsidRPr="00000000">
              <w:rPr>
                <w:rtl w:val="0"/>
              </w:rPr>
            </w:r>
          </w:p>
        </w:tc>
        <w:tc>
          <w:tcPr/>
          <w:p w:rsidR="00000000" w:rsidDel="00000000" w:rsidP="00000000" w:rsidRDefault="00000000" w:rsidRPr="00000000" w14:paraId="0000028A">
            <w:pPr>
              <w:spacing w:after="240" w:before="240" w:lineRule="auto"/>
              <w:rPr>
                <w:color w:val="0d0d0d"/>
              </w:rPr>
            </w:pPr>
            <w:r w:rsidDel="00000000" w:rsidR="00000000" w:rsidRPr="00000000">
              <w:rPr>
                <w:rtl w:val="0"/>
              </w:rPr>
              <w:t xml:space="preserve">Task Creation and Assignment</w:t>
            </w:r>
            <w:r w:rsidDel="00000000" w:rsidR="00000000" w:rsidRPr="00000000">
              <w:rPr>
                <w:rtl w:val="0"/>
              </w:rPr>
            </w:r>
          </w:p>
        </w:tc>
        <w:tc>
          <w:tcPr/>
          <w:p w:rsidR="00000000" w:rsidDel="00000000" w:rsidP="00000000" w:rsidRDefault="00000000" w:rsidRPr="00000000" w14:paraId="0000028B">
            <w:pPr>
              <w:spacing w:after="240" w:before="240" w:lineRule="auto"/>
              <w:rPr>
                <w:color w:val="0d0d0d"/>
              </w:rPr>
            </w:pPr>
            <w:r w:rsidDel="00000000" w:rsidR="00000000" w:rsidRPr="00000000">
              <w:rPr>
                <w:rtl w:val="0"/>
              </w:rPr>
              <w:t xml:space="preserve">Test the functionality for creating and assigning tasks.</w:t>
            </w:r>
            <w:r w:rsidDel="00000000" w:rsidR="00000000" w:rsidRPr="00000000">
              <w:rPr>
                <w:rtl w:val="0"/>
              </w:rPr>
            </w:r>
          </w:p>
        </w:tc>
        <w:tc>
          <w:tcPr/>
          <w:p w:rsidR="00000000" w:rsidDel="00000000" w:rsidP="00000000" w:rsidRDefault="00000000" w:rsidRPr="00000000" w14:paraId="0000028C">
            <w:pPr>
              <w:spacing w:after="240" w:before="240" w:lineRule="auto"/>
              <w:rPr>
                <w:color w:val="0d0d0d"/>
              </w:rPr>
            </w:pPr>
            <w:r w:rsidDel="00000000" w:rsidR="00000000" w:rsidRPr="00000000">
              <w:rPr>
                <w:rtl w:val="0"/>
              </w:rPr>
              <w:t xml:space="preserve">Access the task creation form, fill in details, and assign it to a team member.</w:t>
            </w:r>
            <w:r w:rsidDel="00000000" w:rsidR="00000000" w:rsidRPr="00000000">
              <w:rPr>
                <w:rtl w:val="0"/>
              </w:rPr>
            </w:r>
          </w:p>
        </w:tc>
        <w:tc>
          <w:tcPr/>
          <w:p w:rsidR="00000000" w:rsidDel="00000000" w:rsidP="00000000" w:rsidRDefault="00000000" w:rsidRPr="00000000" w14:paraId="0000028D">
            <w:pPr>
              <w:spacing w:after="240" w:before="240" w:lineRule="auto"/>
              <w:rPr>
                <w:color w:val="0d0d0d"/>
              </w:rPr>
            </w:pPr>
            <w:r w:rsidDel="00000000" w:rsidR="00000000" w:rsidRPr="00000000">
              <w:rPr>
                <w:rtl w:val="0"/>
              </w:rPr>
              <w:t xml:space="preserve">A message "Task assigned successfully" is displayed.</w:t>
            </w:r>
            <w:r w:rsidDel="00000000" w:rsidR="00000000" w:rsidRPr="00000000">
              <w:rPr>
                <w:rtl w:val="0"/>
              </w:rPr>
            </w:r>
          </w:p>
        </w:tc>
      </w:tr>
      <w:tr>
        <w:trPr>
          <w:cantSplit w:val="0"/>
          <w:tblHeader w:val="0"/>
        </w:trPr>
        <w:tc>
          <w:tcPr/>
          <w:p w:rsidR="00000000" w:rsidDel="00000000" w:rsidP="00000000" w:rsidRDefault="00000000" w:rsidRPr="00000000" w14:paraId="0000028E">
            <w:pPr>
              <w:spacing w:after="240" w:before="240" w:lineRule="auto"/>
              <w:rPr>
                <w:b w:val="1"/>
              </w:rPr>
            </w:pPr>
            <w:r w:rsidDel="00000000" w:rsidR="00000000" w:rsidRPr="00000000">
              <w:rPr>
                <w:b w:val="1"/>
                <w:sz w:val="24"/>
                <w:szCs w:val="24"/>
                <w:rtl w:val="0"/>
              </w:rPr>
              <w:t xml:space="preserve">Emergency Mode Operation</w:t>
            </w:r>
            <w:r w:rsidDel="00000000" w:rsidR="00000000" w:rsidRPr="00000000">
              <w:rPr>
                <w:rtl w:val="0"/>
              </w:rPr>
            </w:r>
          </w:p>
        </w:tc>
        <w:tc>
          <w:tcPr/>
          <w:p w:rsidR="00000000" w:rsidDel="00000000" w:rsidP="00000000" w:rsidRDefault="00000000" w:rsidRPr="00000000" w14:paraId="0000028F">
            <w:pPr>
              <w:spacing w:after="240" w:before="240" w:lineRule="auto"/>
              <w:rPr>
                <w:color w:val="0d0d0d"/>
              </w:rPr>
            </w:pPr>
            <w:r w:rsidDel="00000000" w:rsidR="00000000" w:rsidRPr="00000000">
              <w:rPr>
                <w:rtl w:val="0"/>
              </w:rPr>
              <w:t xml:space="preserve">Offline Functionality Check</w:t>
            </w:r>
            <w:r w:rsidDel="00000000" w:rsidR="00000000" w:rsidRPr="00000000">
              <w:rPr>
                <w:rtl w:val="0"/>
              </w:rPr>
            </w:r>
          </w:p>
        </w:tc>
        <w:tc>
          <w:tcPr/>
          <w:p w:rsidR="00000000" w:rsidDel="00000000" w:rsidP="00000000" w:rsidRDefault="00000000" w:rsidRPr="00000000" w14:paraId="00000290">
            <w:pPr>
              <w:spacing w:after="240" w:before="240" w:lineRule="auto"/>
              <w:rPr>
                <w:color w:val="0d0d0d"/>
              </w:rPr>
            </w:pPr>
            <w:r w:rsidDel="00000000" w:rsidR="00000000" w:rsidRPr="00000000">
              <w:rPr>
                <w:rtl w:val="0"/>
              </w:rPr>
              <w:t xml:space="preserve">Confirm that critical features are accessible offline.</w:t>
            </w:r>
            <w:r w:rsidDel="00000000" w:rsidR="00000000" w:rsidRPr="00000000">
              <w:rPr>
                <w:rtl w:val="0"/>
              </w:rPr>
            </w:r>
          </w:p>
        </w:tc>
        <w:tc>
          <w:tcPr/>
          <w:p w:rsidR="00000000" w:rsidDel="00000000" w:rsidP="00000000" w:rsidRDefault="00000000" w:rsidRPr="00000000" w14:paraId="00000291">
            <w:pPr>
              <w:spacing w:after="240" w:before="240" w:lineRule="auto"/>
              <w:rPr>
                <w:color w:val="0d0d0d"/>
              </w:rPr>
            </w:pPr>
            <w:r w:rsidDel="00000000" w:rsidR="00000000" w:rsidRPr="00000000">
              <w:rPr>
                <w:rtl w:val="0"/>
              </w:rPr>
              <w:t xml:space="preserve">Simulate a network outage and attempt to use critical features.</w:t>
            </w:r>
            <w:r w:rsidDel="00000000" w:rsidR="00000000" w:rsidRPr="00000000">
              <w:rPr>
                <w:rtl w:val="0"/>
              </w:rPr>
            </w:r>
          </w:p>
        </w:tc>
        <w:tc>
          <w:tcPr/>
          <w:p w:rsidR="00000000" w:rsidDel="00000000" w:rsidP="00000000" w:rsidRDefault="00000000" w:rsidRPr="00000000" w14:paraId="00000292">
            <w:pPr>
              <w:spacing w:after="240" w:before="240" w:lineRule="auto"/>
              <w:rPr>
                <w:color w:val="0d0d0d"/>
              </w:rPr>
            </w:pPr>
            <w:r w:rsidDel="00000000" w:rsidR="00000000" w:rsidRPr="00000000">
              <w:rPr>
                <w:rtl w:val="0"/>
              </w:rPr>
              <w:t xml:space="preserve">Core functionalities remain operational.</w:t>
            </w:r>
            <w:r w:rsidDel="00000000" w:rsidR="00000000" w:rsidRPr="00000000">
              <w:rPr>
                <w:rtl w:val="0"/>
              </w:rPr>
            </w:r>
          </w:p>
        </w:tc>
      </w:tr>
      <w:tr>
        <w:trPr>
          <w:cantSplit w:val="0"/>
          <w:tblHeader w:val="0"/>
        </w:trPr>
        <w:tc>
          <w:tcPr/>
          <w:p w:rsidR="00000000" w:rsidDel="00000000" w:rsidP="00000000" w:rsidRDefault="00000000" w:rsidRPr="00000000" w14:paraId="00000293">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259" w:lineRule="auto"/>
              <w:ind w:left="0" w:firstLine="0"/>
              <w:rPr>
                <w:b w:val="1"/>
                <w:sz w:val="24"/>
                <w:szCs w:val="24"/>
              </w:rPr>
            </w:pPr>
            <w:r w:rsidDel="00000000" w:rsidR="00000000" w:rsidRPr="00000000">
              <w:rPr>
                <w:b w:val="1"/>
                <w:color w:val="0d0d0d"/>
                <w:sz w:val="24"/>
                <w:szCs w:val="24"/>
                <w:rtl w:val="0"/>
              </w:rPr>
              <w:t xml:space="preserve">User Permissions and Roles</w:t>
            </w:r>
            <w:r w:rsidDel="00000000" w:rsidR="00000000" w:rsidRPr="00000000">
              <w:rPr>
                <w:rtl w:val="0"/>
              </w:rPr>
            </w:r>
          </w:p>
        </w:tc>
        <w:tc>
          <w:tcPr/>
          <w:p w:rsidR="00000000" w:rsidDel="00000000" w:rsidP="00000000" w:rsidRDefault="00000000" w:rsidRPr="00000000" w14:paraId="00000294">
            <w:pPr>
              <w:spacing w:after="240" w:before="240" w:lineRule="auto"/>
              <w:rPr/>
            </w:pPr>
            <w:r w:rsidDel="00000000" w:rsidR="00000000" w:rsidRPr="00000000">
              <w:rPr>
                <w:rtl w:val="0"/>
              </w:rPr>
              <w:t xml:space="preserve">Permissions and Roles Check</w:t>
            </w:r>
          </w:p>
        </w:tc>
        <w:tc>
          <w:tcPr/>
          <w:p w:rsidR="00000000" w:rsidDel="00000000" w:rsidP="00000000" w:rsidRDefault="00000000" w:rsidRPr="00000000" w14:paraId="00000295">
            <w:pPr>
              <w:spacing w:after="240" w:before="240" w:lineRule="auto"/>
              <w:rPr/>
            </w:pPr>
            <w:r w:rsidDel="00000000" w:rsidR="00000000" w:rsidRPr="00000000">
              <w:rPr>
                <w:rtl w:val="0"/>
              </w:rPr>
              <w:t xml:space="preserve">Confirm that users can only perform actions appropriate to their permissions level</w:t>
            </w:r>
          </w:p>
        </w:tc>
        <w:tc>
          <w:tcPr/>
          <w:p w:rsidR="00000000" w:rsidDel="00000000" w:rsidP="00000000" w:rsidRDefault="00000000" w:rsidRPr="00000000" w14:paraId="00000296">
            <w:pPr>
              <w:spacing w:after="240" w:before="240" w:lineRule="auto"/>
              <w:rPr/>
            </w:pPr>
            <w:r w:rsidDel="00000000" w:rsidR="00000000" w:rsidRPr="00000000">
              <w:rPr>
                <w:rtl w:val="0"/>
              </w:rPr>
              <w:t xml:space="preserve">Simulate a user without permissions and attempt to use a feature requires permission</w:t>
            </w:r>
          </w:p>
        </w:tc>
        <w:tc>
          <w:tcPr/>
          <w:p w:rsidR="00000000" w:rsidDel="00000000" w:rsidP="00000000" w:rsidRDefault="00000000" w:rsidRPr="00000000" w14:paraId="00000297">
            <w:pPr>
              <w:spacing w:after="240" w:before="240" w:lineRule="auto"/>
              <w:rPr/>
            </w:pPr>
            <w:r w:rsidDel="00000000" w:rsidR="00000000" w:rsidRPr="00000000">
              <w:rPr>
                <w:rtl w:val="0"/>
              </w:rPr>
              <w:t xml:space="preserve">The user is unable to reach the wanted interface.</w:t>
            </w:r>
          </w:p>
        </w:tc>
      </w:tr>
      <w:tr>
        <w:trPr>
          <w:cantSplit w:val="0"/>
          <w:tblHeader w:val="0"/>
        </w:trPr>
        <w:tc>
          <w:tcPr/>
          <w:p w:rsidR="00000000" w:rsidDel="00000000" w:rsidP="00000000" w:rsidRDefault="00000000" w:rsidRPr="00000000" w14:paraId="00000298">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259" w:lineRule="auto"/>
              <w:ind w:left="0" w:firstLine="0"/>
              <w:rPr>
                <w:b w:val="1"/>
                <w:sz w:val="24"/>
                <w:szCs w:val="24"/>
              </w:rPr>
            </w:pPr>
            <w:r w:rsidDel="00000000" w:rsidR="00000000" w:rsidRPr="00000000">
              <w:rPr>
                <w:b w:val="1"/>
                <w:color w:val="0d0d0d"/>
                <w:sz w:val="24"/>
                <w:szCs w:val="24"/>
                <w:rtl w:val="0"/>
              </w:rPr>
              <w:t xml:space="preserve">Scalability Tests</w:t>
            </w:r>
            <w:r w:rsidDel="00000000" w:rsidR="00000000" w:rsidRPr="00000000">
              <w:rPr>
                <w:rtl w:val="0"/>
              </w:rPr>
            </w:r>
          </w:p>
        </w:tc>
        <w:tc>
          <w:tcPr/>
          <w:p w:rsidR="00000000" w:rsidDel="00000000" w:rsidP="00000000" w:rsidRDefault="00000000" w:rsidRPr="00000000" w14:paraId="00000299">
            <w:pPr>
              <w:spacing w:after="240" w:before="240" w:lineRule="auto"/>
              <w:rPr/>
            </w:pPr>
            <w:r w:rsidDel="00000000" w:rsidR="00000000" w:rsidRPr="00000000">
              <w:rPr>
                <w:rtl w:val="0"/>
              </w:rPr>
              <w:t xml:space="preserve">Scalability Check</w:t>
            </w:r>
          </w:p>
        </w:tc>
        <w:tc>
          <w:tcPr/>
          <w:p w:rsidR="00000000" w:rsidDel="00000000" w:rsidP="00000000" w:rsidRDefault="00000000" w:rsidRPr="00000000" w14:paraId="0000029A">
            <w:pPr>
              <w:spacing w:after="240" w:before="240" w:lineRule="auto"/>
              <w:rPr/>
            </w:pPr>
            <w:r w:rsidDel="00000000" w:rsidR="00000000" w:rsidRPr="00000000">
              <w:rPr>
                <w:rtl w:val="0"/>
              </w:rPr>
              <w:t xml:space="preserve">Assess the system’s capacity to handle an increased load, such as many users logging in simultaneously</w:t>
            </w:r>
          </w:p>
        </w:tc>
        <w:tc>
          <w:tcPr/>
          <w:p w:rsidR="00000000" w:rsidDel="00000000" w:rsidP="00000000" w:rsidRDefault="00000000" w:rsidRPr="00000000" w14:paraId="0000029B">
            <w:pPr>
              <w:spacing w:after="240" w:before="240" w:lineRule="auto"/>
              <w:rPr/>
            </w:pPr>
            <w:r w:rsidDel="00000000" w:rsidR="00000000" w:rsidRPr="00000000">
              <w:rPr>
                <w:rtl w:val="0"/>
              </w:rPr>
              <w:t xml:space="preserve">Simulates high volume of requests</w:t>
            </w:r>
          </w:p>
        </w:tc>
        <w:tc>
          <w:tcPr/>
          <w:p w:rsidR="00000000" w:rsidDel="00000000" w:rsidP="00000000" w:rsidRDefault="00000000" w:rsidRPr="00000000" w14:paraId="0000029C">
            <w:pPr>
              <w:spacing w:after="240" w:before="240" w:lineRule="auto"/>
              <w:rPr/>
            </w:pPr>
            <w:r w:rsidDel="00000000" w:rsidR="00000000" w:rsidRPr="00000000">
              <w:rPr>
                <w:rtl w:val="0"/>
              </w:rPr>
              <w:t xml:space="preserve">The system is working flawlessly</w:t>
            </w:r>
          </w:p>
        </w:tc>
      </w:tr>
      <w:tr>
        <w:trPr>
          <w:cantSplit w:val="0"/>
          <w:tblHeader w:val="0"/>
        </w:trPr>
        <w:tc>
          <w:tcPr/>
          <w:p w:rsidR="00000000" w:rsidDel="00000000" w:rsidP="00000000" w:rsidRDefault="00000000" w:rsidRPr="00000000" w14:paraId="0000029D">
            <w:pPr>
              <w:spacing w:after="240" w:before="240" w:lineRule="auto"/>
              <w:rPr>
                <w:b w:val="1"/>
                <w:sz w:val="24"/>
                <w:szCs w:val="24"/>
              </w:rPr>
            </w:pPr>
            <w:r w:rsidDel="00000000" w:rsidR="00000000" w:rsidRPr="00000000">
              <w:rPr>
                <w:b w:val="1"/>
                <w:sz w:val="24"/>
                <w:szCs w:val="24"/>
                <w:rtl w:val="0"/>
              </w:rPr>
              <w:t xml:space="preserve">Usability Testing</w:t>
            </w:r>
          </w:p>
        </w:tc>
        <w:tc>
          <w:tcPr/>
          <w:p w:rsidR="00000000" w:rsidDel="00000000" w:rsidP="00000000" w:rsidRDefault="00000000" w:rsidRPr="00000000" w14:paraId="0000029E">
            <w:pPr>
              <w:spacing w:after="240" w:before="240" w:lineRule="auto"/>
              <w:rPr/>
            </w:pPr>
            <w:r w:rsidDel="00000000" w:rsidR="00000000" w:rsidRPr="00000000">
              <w:rPr>
                <w:rtl w:val="0"/>
              </w:rPr>
              <w:t xml:space="preserve">Usability Check</w:t>
            </w:r>
          </w:p>
        </w:tc>
        <w:tc>
          <w:tcPr/>
          <w:p w:rsidR="00000000" w:rsidDel="00000000" w:rsidP="00000000" w:rsidRDefault="00000000" w:rsidRPr="00000000" w14:paraId="0000029F">
            <w:pPr>
              <w:spacing w:after="240" w:before="240" w:lineRule="auto"/>
              <w:rPr/>
            </w:pPr>
            <w:r w:rsidDel="00000000" w:rsidR="00000000" w:rsidRPr="00000000">
              <w:rPr>
                <w:rtl w:val="0"/>
              </w:rPr>
              <w:t xml:space="preserve">Conduct sessions with real users to identify potential usability issues before the product launch.</w:t>
            </w:r>
          </w:p>
        </w:tc>
        <w:tc>
          <w:tcPr/>
          <w:p w:rsidR="00000000" w:rsidDel="00000000" w:rsidP="00000000" w:rsidRDefault="00000000" w:rsidRPr="00000000" w14:paraId="000002A0">
            <w:pPr>
              <w:spacing w:after="240" w:before="240" w:lineRule="auto"/>
              <w:rPr/>
            </w:pPr>
            <w:r w:rsidDel="00000000" w:rsidR="00000000" w:rsidRPr="00000000">
              <w:rPr>
                <w:rtl w:val="0"/>
              </w:rPr>
              <w:t xml:space="preserve">Interviewing users to get their opinion of our application</w:t>
            </w:r>
          </w:p>
        </w:tc>
        <w:tc>
          <w:tcPr/>
          <w:p w:rsidR="00000000" w:rsidDel="00000000" w:rsidP="00000000" w:rsidRDefault="00000000" w:rsidRPr="00000000" w14:paraId="000002A1">
            <w:pPr>
              <w:spacing w:after="240" w:before="240" w:lineRule="auto"/>
              <w:rPr/>
            </w:pPr>
            <w:r w:rsidDel="00000000" w:rsidR="00000000" w:rsidRPr="00000000">
              <w:rPr>
                <w:rtl w:val="0"/>
              </w:rPr>
              <w:t xml:space="preserve">Positive results with action items to improve our application</w:t>
            </w:r>
          </w:p>
        </w:tc>
      </w:tr>
    </w:tbl>
    <w:p w:rsidR="00000000" w:rsidDel="00000000" w:rsidP="00000000" w:rsidRDefault="00000000" w:rsidRPr="00000000" w14:paraId="000002A2">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firstLine="0"/>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2A3">
      <w:pPr>
        <w:spacing w:after="240" w:before="240" w:lineRule="auto"/>
        <w:rPr>
          <w:sz w:val="28"/>
          <w:szCs w:val="28"/>
        </w:rPr>
      </w:pPr>
      <w:r w:rsidDel="00000000" w:rsidR="00000000" w:rsidRPr="00000000">
        <w:rPr>
          <w:rtl w:val="0"/>
        </w:rPr>
      </w:r>
    </w:p>
    <w:p w:rsidR="00000000" w:rsidDel="00000000" w:rsidP="00000000" w:rsidRDefault="00000000" w:rsidRPr="00000000" w14:paraId="000002A4">
      <w:pPr>
        <w:spacing w:after="240" w:before="240" w:lineRule="auto"/>
        <w:rPr>
          <w:sz w:val="28"/>
          <w:szCs w:val="28"/>
        </w:rPr>
      </w:pPr>
      <w:r w:rsidDel="00000000" w:rsidR="00000000" w:rsidRPr="00000000">
        <w:rPr>
          <w:rtl w:val="0"/>
        </w:rPr>
      </w:r>
    </w:p>
    <w:p w:rsidR="00000000" w:rsidDel="00000000" w:rsidP="00000000" w:rsidRDefault="00000000" w:rsidRPr="00000000" w14:paraId="000002A5">
      <w:pPr>
        <w:spacing w:after="240" w:before="240" w:lineRule="auto"/>
        <w:rPr>
          <w:sz w:val="28"/>
          <w:szCs w:val="28"/>
        </w:rPr>
      </w:pPr>
      <w:r w:rsidDel="00000000" w:rsidR="00000000" w:rsidRPr="00000000">
        <w:rPr>
          <w:rtl w:val="0"/>
        </w:rPr>
      </w:r>
    </w:p>
    <w:p w:rsidR="00000000" w:rsidDel="00000000" w:rsidP="00000000" w:rsidRDefault="00000000" w:rsidRPr="00000000" w14:paraId="000002A6">
      <w:pPr>
        <w:spacing w:after="240" w:before="240" w:lineRule="auto"/>
        <w:rPr>
          <w:sz w:val="28"/>
          <w:szCs w:val="28"/>
        </w:rPr>
      </w:pPr>
      <w:r w:rsidDel="00000000" w:rsidR="00000000" w:rsidRPr="00000000">
        <w:rPr>
          <w:rtl w:val="0"/>
        </w:rPr>
      </w:r>
    </w:p>
    <w:p w:rsidR="00000000" w:rsidDel="00000000" w:rsidP="00000000" w:rsidRDefault="00000000" w:rsidRPr="00000000" w14:paraId="000002A7">
      <w:pPr>
        <w:spacing w:after="240" w:before="240" w:lineRule="auto"/>
        <w:rPr>
          <w:sz w:val="28"/>
          <w:szCs w:val="28"/>
        </w:rPr>
      </w:pPr>
      <w:r w:rsidDel="00000000" w:rsidR="00000000" w:rsidRPr="00000000">
        <w:rPr>
          <w:rtl w:val="0"/>
        </w:rPr>
      </w:r>
    </w:p>
    <w:p w:rsidR="00000000" w:rsidDel="00000000" w:rsidP="00000000" w:rsidRDefault="00000000" w:rsidRPr="00000000" w14:paraId="000002A8">
      <w:pPr>
        <w:spacing w:after="240" w:before="240" w:lineRule="auto"/>
        <w:rPr>
          <w:sz w:val="28"/>
          <w:szCs w:val="28"/>
        </w:rPr>
      </w:pPr>
      <w:r w:rsidDel="00000000" w:rsidR="00000000" w:rsidRPr="00000000">
        <w:rPr>
          <w:rtl w:val="0"/>
        </w:rPr>
      </w:r>
    </w:p>
    <w:p w:rsidR="00000000" w:rsidDel="00000000" w:rsidP="00000000" w:rsidRDefault="00000000" w:rsidRPr="00000000" w14:paraId="000002A9">
      <w:pPr>
        <w:spacing w:after="240" w:before="240" w:lineRule="auto"/>
        <w:rPr>
          <w:sz w:val="28"/>
          <w:szCs w:val="28"/>
        </w:rPr>
      </w:pPr>
      <w:r w:rsidDel="00000000" w:rsidR="00000000" w:rsidRPr="00000000">
        <w:rPr>
          <w:rtl w:val="0"/>
        </w:rPr>
      </w:r>
    </w:p>
    <w:p w:rsidR="00000000" w:rsidDel="00000000" w:rsidP="00000000" w:rsidRDefault="00000000" w:rsidRPr="00000000" w14:paraId="000002AA">
      <w:pPr>
        <w:spacing w:after="240" w:before="240" w:lineRule="auto"/>
        <w:rPr>
          <w:sz w:val="28"/>
          <w:szCs w:val="28"/>
        </w:rPr>
      </w:pPr>
      <w:r w:rsidDel="00000000" w:rsidR="00000000" w:rsidRPr="00000000">
        <w:rPr>
          <w:rtl w:val="0"/>
        </w:rPr>
      </w:r>
    </w:p>
    <w:p w:rsidR="00000000" w:rsidDel="00000000" w:rsidP="00000000" w:rsidRDefault="00000000" w:rsidRPr="00000000" w14:paraId="000002AB">
      <w:pPr>
        <w:spacing w:after="120" w:before="240" w:line="264" w:lineRule="auto"/>
        <w:ind w:left="720" w:firstLine="0"/>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2AC">
      <w:pPr>
        <w:spacing w:after="120" w:before="240" w:line="264" w:lineRule="auto"/>
        <w:ind w:left="720" w:firstLine="0"/>
        <w:jc w:val="both"/>
        <w:rPr>
          <w:sz w:val="24"/>
          <w:szCs w:val="24"/>
        </w:rPr>
      </w:pPr>
      <w:sdt>
        <w:sdtPr>
          <w:tag w:val="goog_rdk_66"/>
        </w:sdtPr>
        <w:sdtContent>
          <w:r w:rsidDel="00000000" w:rsidR="00000000" w:rsidRPr="00000000">
            <w:rPr>
              <w:b w:val="1"/>
              <w:sz w:val="24"/>
              <w:szCs w:val="24"/>
              <w:highlight w:val="yellow"/>
              <w:rtl w:val="1"/>
              <w:rPrChange w:author="Naomi Shpigel" w:id="8" w:date="2024-05-12T14:23:53Z">
                <w:rPr>
                  <w:b w:val="1"/>
                  <w:sz w:val="24"/>
                  <w:szCs w:val="24"/>
                </w:rPr>
              </w:rPrChange>
            </w:rPr>
            <w:t xml:space="preserve">סידור</w:t>
          </w:r>
        </w:sdtContent>
      </w:sdt>
      <w:sdt>
        <w:sdtPr>
          <w:tag w:val="goog_rdk_67"/>
        </w:sdtPr>
        <w:sdtContent>
          <w:r w:rsidDel="00000000" w:rsidR="00000000" w:rsidRPr="00000000">
            <w:rPr>
              <w:b w:val="1"/>
              <w:sz w:val="24"/>
              <w:szCs w:val="24"/>
              <w:highlight w:val="yellow"/>
              <w:rtl w:val="1"/>
              <w:rPrChange w:author="Naomi Shpigel" w:id="8" w:date="2024-05-12T14:23:53Z">
                <w:rPr>
                  <w:b w:val="1"/>
                  <w:sz w:val="24"/>
                  <w:szCs w:val="24"/>
                </w:rPr>
              </w:rPrChange>
            </w:rPr>
            <w:t xml:space="preserve"> </w:t>
          </w:r>
        </w:sdtContent>
      </w:sdt>
      <w:sdt>
        <w:sdtPr>
          <w:tag w:val="goog_rdk_68"/>
        </w:sdtPr>
        <w:sdtContent>
          <w:r w:rsidDel="00000000" w:rsidR="00000000" w:rsidRPr="00000000">
            <w:rPr>
              <w:b w:val="1"/>
              <w:sz w:val="24"/>
              <w:szCs w:val="24"/>
              <w:highlight w:val="yellow"/>
              <w:rtl w:val="1"/>
              <w:rPrChange w:author="Naomi Shpigel" w:id="8" w:date="2024-05-12T14:23:53Z">
                <w:rPr>
                  <w:b w:val="1"/>
                  <w:sz w:val="24"/>
                  <w:szCs w:val="24"/>
                </w:rPr>
              </w:rPrChange>
            </w:rPr>
            <w:t xml:space="preserve">לפי</w:t>
          </w:r>
        </w:sdtContent>
      </w:sdt>
      <w:sdt>
        <w:sdtPr>
          <w:tag w:val="goog_rdk_69"/>
        </w:sdtPr>
        <w:sdtContent>
          <w:r w:rsidDel="00000000" w:rsidR="00000000" w:rsidRPr="00000000">
            <w:rPr>
              <w:b w:val="1"/>
              <w:sz w:val="24"/>
              <w:szCs w:val="24"/>
              <w:highlight w:val="yellow"/>
              <w:rtl w:val="1"/>
              <w:rPrChange w:author="Naomi Shpigel" w:id="8" w:date="2024-05-12T14:23:53Z">
                <w:rPr>
                  <w:b w:val="1"/>
                  <w:sz w:val="24"/>
                  <w:szCs w:val="24"/>
                </w:rPr>
              </w:rPrChange>
            </w:rPr>
            <w:t xml:space="preserve"> </w:t>
          </w:r>
        </w:sdtContent>
      </w:sdt>
      <w:sdt>
        <w:sdtPr>
          <w:tag w:val="goog_rdk_70"/>
        </w:sdtPr>
        <w:sdtContent>
          <w:r w:rsidDel="00000000" w:rsidR="00000000" w:rsidRPr="00000000">
            <w:rPr>
              <w:b w:val="1"/>
              <w:sz w:val="24"/>
              <w:szCs w:val="24"/>
              <w:highlight w:val="yellow"/>
              <w:rtl w:val="1"/>
              <w:rPrChange w:author="Naomi Shpigel" w:id="8" w:date="2024-05-12T14:23:53Z">
                <w:rPr>
                  <w:b w:val="1"/>
                  <w:sz w:val="24"/>
                  <w:szCs w:val="24"/>
                </w:rPr>
              </w:rPrChange>
            </w:rPr>
            <w:t xml:space="preserve">שם</w:t>
          </w:r>
        </w:sdtContent>
      </w:sdt>
      <w:sdt>
        <w:sdtPr>
          <w:tag w:val="goog_rdk_71"/>
        </w:sdtPr>
        <w:sdtContent>
          <w:r w:rsidDel="00000000" w:rsidR="00000000" w:rsidRPr="00000000">
            <w:rPr>
              <w:b w:val="1"/>
              <w:sz w:val="24"/>
              <w:szCs w:val="24"/>
              <w:highlight w:val="yellow"/>
              <w:rtl w:val="1"/>
              <w:rPrChange w:author="Naomi Shpigel" w:id="8" w:date="2024-05-12T14:23:53Z">
                <w:rPr>
                  <w:b w:val="1"/>
                  <w:sz w:val="24"/>
                  <w:szCs w:val="24"/>
                </w:rPr>
              </w:rPrChange>
            </w:rPr>
            <w:t xml:space="preserve"> </w:t>
          </w:r>
        </w:sdtContent>
      </w:sdt>
      <w:sdt>
        <w:sdtPr>
          <w:tag w:val="goog_rdk_72"/>
        </w:sdtPr>
        <w:sdtContent>
          <w:r w:rsidDel="00000000" w:rsidR="00000000" w:rsidRPr="00000000">
            <w:rPr>
              <w:b w:val="1"/>
              <w:sz w:val="24"/>
              <w:szCs w:val="24"/>
              <w:highlight w:val="yellow"/>
              <w:rtl w:val="1"/>
              <w:rPrChange w:author="Naomi Shpigel" w:id="8" w:date="2024-05-12T14:23:53Z">
                <w:rPr>
                  <w:b w:val="1"/>
                  <w:sz w:val="24"/>
                  <w:szCs w:val="24"/>
                </w:rPr>
              </w:rPrChange>
            </w:rPr>
            <w:t xml:space="preserve">משפחה</w:t>
          </w:r>
        </w:sdtContent>
      </w:sdt>
      <w:sdt>
        <w:sdtPr>
          <w:tag w:val="goog_rdk_73"/>
        </w:sdtPr>
        <w:sdtContent>
          <w:r w:rsidDel="00000000" w:rsidR="00000000" w:rsidRPr="00000000">
            <w:rPr>
              <w:b w:val="1"/>
              <w:sz w:val="24"/>
              <w:szCs w:val="24"/>
              <w:highlight w:val="yellow"/>
              <w:rtl w:val="1"/>
              <w:rPrChange w:author="Naomi Shpigel" w:id="8" w:date="2024-05-12T14:23:53Z">
                <w:rPr>
                  <w:b w:val="1"/>
                  <w:sz w:val="24"/>
                  <w:szCs w:val="24"/>
                </w:rPr>
              </w:rPrChange>
            </w:rPr>
            <w:t xml:space="preserve"> </w:t>
          </w:r>
        </w:sdtContent>
      </w:sdt>
      <w:sdt>
        <w:sdtPr>
          <w:tag w:val="goog_rdk_74"/>
        </w:sdtPr>
        <w:sdtContent>
          <w:r w:rsidDel="00000000" w:rsidR="00000000" w:rsidRPr="00000000">
            <w:rPr>
              <w:b w:val="1"/>
              <w:sz w:val="24"/>
              <w:szCs w:val="24"/>
              <w:highlight w:val="yellow"/>
              <w:rtl w:val="1"/>
              <w:rPrChange w:author="Naomi Shpigel" w:id="8" w:date="2024-05-12T14:23:53Z">
                <w:rPr>
                  <w:b w:val="1"/>
                  <w:sz w:val="24"/>
                  <w:szCs w:val="24"/>
                </w:rPr>
              </w:rPrChange>
            </w:rPr>
            <w:t xml:space="preserve">של</w:t>
          </w:r>
        </w:sdtContent>
      </w:sdt>
      <w:sdt>
        <w:sdtPr>
          <w:tag w:val="goog_rdk_75"/>
        </w:sdtPr>
        <w:sdtContent>
          <w:r w:rsidDel="00000000" w:rsidR="00000000" w:rsidRPr="00000000">
            <w:rPr>
              <w:b w:val="1"/>
              <w:sz w:val="24"/>
              <w:szCs w:val="24"/>
              <w:highlight w:val="yellow"/>
              <w:rtl w:val="1"/>
              <w:rPrChange w:author="Naomi Shpigel" w:id="8" w:date="2024-05-12T14:23:53Z">
                <w:rPr>
                  <w:b w:val="1"/>
                  <w:sz w:val="24"/>
                  <w:szCs w:val="24"/>
                </w:rPr>
              </w:rPrChange>
            </w:rPr>
            <w:t xml:space="preserve"> </w:t>
          </w:r>
        </w:sdtContent>
      </w:sdt>
      <w:sdt>
        <w:sdtPr>
          <w:tag w:val="goog_rdk_76"/>
        </w:sdtPr>
        <w:sdtContent>
          <w:r w:rsidDel="00000000" w:rsidR="00000000" w:rsidRPr="00000000">
            <w:rPr>
              <w:b w:val="1"/>
              <w:sz w:val="24"/>
              <w:szCs w:val="24"/>
              <w:highlight w:val="yellow"/>
              <w:rtl w:val="1"/>
              <w:rPrChange w:author="Naomi Shpigel" w:id="8" w:date="2024-05-12T14:23:53Z">
                <w:rPr>
                  <w:b w:val="1"/>
                  <w:sz w:val="24"/>
                  <w:szCs w:val="24"/>
                </w:rPr>
              </w:rPrChange>
            </w:rPr>
            <w:t xml:space="preserve">כותב</w:t>
          </w:r>
        </w:sdtContent>
      </w:sdt>
      <w:sdt>
        <w:sdtPr>
          <w:tag w:val="goog_rdk_77"/>
        </w:sdtPr>
        <w:sdtContent>
          <w:r w:rsidDel="00000000" w:rsidR="00000000" w:rsidRPr="00000000">
            <w:rPr>
              <w:b w:val="1"/>
              <w:sz w:val="24"/>
              <w:szCs w:val="24"/>
              <w:highlight w:val="yellow"/>
              <w:rtl w:val="1"/>
              <w:rPrChange w:author="Naomi Shpigel" w:id="8" w:date="2024-05-12T14:23:53Z">
                <w:rPr>
                  <w:b w:val="1"/>
                  <w:sz w:val="24"/>
                  <w:szCs w:val="24"/>
                </w:rPr>
              </w:rPrChange>
            </w:rPr>
            <w:t xml:space="preserve"> </w:t>
          </w:r>
        </w:sdtContent>
      </w:sdt>
      <w:sdt>
        <w:sdtPr>
          <w:tag w:val="goog_rdk_78"/>
        </w:sdtPr>
        <w:sdtContent>
          <w:r w:rsidDel="00000000" w:rsidR="00000000" w:rsidRPr="00000000">
            <w:rPr>
              <w:b w:val="1"/>
              <w:sz w:val="24"/>
              <w:szCs w:val="24"/>
              <w:highlight w:val="yellow"/>
              <w:rtl w:val="1"/>
              <w:rPrChange w:author="Naomi Shpigel" w:id="8" w:date="2024-05-12T14:23:53Z">
                <w:rPr>
                  <w:b w:val="1"/>
                  <w:sz w:val="24"/>
                  <w:szCs w:val="24"/>
                </w:rPr>
              </w:rPrChange>
            </w:rPr>
            <w:t xml:space="preserve">ראשון</w:t>
          </w:r>
        </w:sdtContent>
      </w:sdt>
      <w:r w:rsidDel="00000000" w:rsidR="00000000" w:rsidRPr="00000000">
        <w:rPr>
          <w:b w:val="1"/>
          <w:sz w:val="24"/>
          <w:szCs w:val="24"/>
          <w:rtl w:val="0"/>
        </w:rPr>
        <w:br w:type="textWrapping"/>
      </w:r>
      <w:r w:rsidDel="00000000" w:rsidR="00000000" w:rsidRPr="00000000">
        <w:rPr>
          <w:rtl w:val="0"/>
        </w:rPr>
      </w:r>
      <w:r w:rsidDel="00000000" w:rsidR="00000000" w:rsidRPr="00000000">
        <w:rPr>
          <w:sz w:val="24"/>
          <w:szCs w:val="24"/>
          <w:rtl w:val="0"/>
        </w:rPr>
        <w:t xml:space="preserve">[1] </w:t>
      </w:r>
      <w:r w:rsidDel="00000000" w:rsidR="00000000" w:rsidRPr="00000000">
        <w:rPr>
          <w:sz w:val="24"/>
          <w:szCs w:val="24"/>
          <w:rtl w:val="0"/>
        </w:rPr>
        <w:t xml:space="preserve">McWilliams</w:t>
      </w:r>
      <w:r w:rsidDel="00000000" w:rsidR="00000000" w:rsidRPr="00000000">
        <w:rPr>
          <w:sz w:val="24"/>
          <w:szCs w:val="24"/>
          <w:rtl w:val="0"/>
        </w:rPr>
        <w:t xml:space="preserve">, </w:t>
      </w:r>
      <w:r w:rsidDel="00000000" w:rsidR="00000000" w:rsidRPr="00000000">
        <w:rPr>
          <w:sz w:val="24"/>
          <w:szCs w:val="24"/>
          <w:rtl w:val="0"/>
        </w:rPr>
        <w:t xml:space="preserve">M</w:t>
      </w:r>
      <w:r w:rsidDel="00000000" w:rsidR="00000000" w:rsidRPr="00000000">
        <w:rPr>
          <w:sz w:val="24"/>
          <w:szCs w:val="24"/>
          <w:rtl w:val="0"/>
        </w:rPr>
        <w:t xml:space="preserve">. (2020). </w:t>
      </w:r>
      <w:r w:rsidDel="00000000" w:rsidR="00000000" w:rsidRPr="00000000">
        <w:rPr>
          <w:sz w:val="24"/>
          <w:szCs w:val="24"/>
          <w:rtl w:val="0"/>
        </w:rPr>
        <w:t xml:space="preserve">Creating</w:t>
      </w:r>
      <w:r w:rsidDel="00000000" w:rsidR="00000000" w:rsidRPr="00000000">
        <w:rPr>
          <w:sz w:val="24"/>
          <w:szCs w:val="24"/>
          <w:rtl w:val="0"/>
        </w:rPr>
        <w:t xml:space="preserve"> </w:t>
      </w:r>
      <w:r w:rsidDel="00000000" w:rsidR="00000000" w:rsidRPr="00000000">
        <w:rPr>
          <w:sz w:val="24"/>
          <w:szCs w:val="24"/>
          <w:rtl w:val="0"/>
        </w:rPr>
        <w:t xml:space="preserve">an</w:t>
      </w:r>
      <w:r w:rsidDel="00000000" w:rsidR="00000000" w:rsidRPr="00000000">
        <w:rPr>
          <w:sz w:val="24"/>
          <w:szCs w:val="24"/>
          <w:rtl w:val="0"/>
        </w:rPr>
        <w:t xml:space="preserve"> </w:t>
      </w:r>
      <w:r w:rsidDel="00000000" w:rsidR="00000000" w:rsidRPr="00000000">
        <w:rPr>
          <w:sz w:val="24"/>
          <w:szCs w:val="24"/>
          <w:rtl w:val="0"/>
        </w:rPr>
        <w:t xml:space="preserve">effective</w:t>
      </w:r>
      <w:r w:rsidDel="00000000" w:rsidR="00000000" w:rsidRPr="00000000">
        <w:rPr>
          <w:sz w:val="24"/>
          <w:szCs w:val="24"/>
          <w:rtl w:val="0"/>
        </w:rPr>
        <w:t xml:space="preserve"> </w:t>
      </w:r>
      <w:r w:rsidDel="00000000" w:rsidR="00000000" w:rsidRPr="00000000">
        <w:rPr>
          <w:sz w:val="24"/>
          <w:szCs w:val="24"/>
          <w:rtl w:val="0"/>
        </w:rPr>
        <w:t xml:space="preserve">emergency</w:t>
      </w:r>
      <w:r w:rsidDel="00000000" w:rsidR="00000000" w:rsidRPr="00000000">
        <w:rPr>
          <w:sz w:val="24"/>
          <w:szCs w:val="24"/>
          <w:rtl w:val="0"/>
        </w:rPr>
        <w:t xml:space="preserve"> </w:t>
      </w:r>
      <w:r w:rsidDel="00000000" w:rsidR="00000000" w:rsidRPr="00000000">
        <w:rPr>
          <w:sz w:val="24"/>
          <w:szCs w:val="24"/>
          <w:rtl w:val="0"/>
        </w:rPr>
        <w:t xml:space="preserve">response</w:t>
      </w:r>
      <w:r w:rsidDel="00000000" w:rsidR="00000000" w:rsidRPr="00000000">
        <w:rPr>
          <w:sz w:val="24"/>
          <w:szCs w:val="24"/>
          <w:rtl w:val="0"/>
        </w:rPr>
        <w:t xml:space="preserve"> </w:t>
      </w:r>
      <w:r w:rsidDel="00000000" w:rsidR="00000000" w:rsidRPr="00000000">
        <w:rPr>
          <w:sz w:val="24"/>
          <w:szCs w:val="24"/>
          <w:rtl w:val="0"/>
        </w:rPr>
        <w:t xml:space="preserve">team</w:t>
      </w:r>
      <w:r w:rsidDel="00000000" w:rsidR="00000000" w:rsidRPr="00000000">
        <w:rPr>
          <w:sz w:val="24"/>
          <w:szCs w:val="24"/>
          <w:rtl w:val="0"/>
        </w:rPr>
        <w:t xml:space="preserve">. </w:t>
      </w:r>
      <w:r w:rsidDel="00000000" w:rsidR="00000000" w:rsidRPr="00000000">
        <w:rPr>
          <w:sz w:val="24"/>
          <w:szCs w:val="24"/>
          <w:rtl w:val="0"/>
        </w:rPr>
        <w:t xml:space="preserve">Professional</w:t>
      </w:r>
      <w:r w:rsidDel="00000000" w:rsidR="00000000" w:rsidRPr="00000000">
        <w:rPr>
          <w:sz w:val="24"/>
          <w:szCs w:val="24"/>
          <w:rtl w:val="0"/>
        </w:rPr>
        <w:t xml:space="preserve"> </w:t>
      </w:r>
      <w:r w:rsidDel="00000000" w:rsidR="00000000" w:rsidRPr="00000000">
        <w:rPr>
          <w:sz w:val="24"/>
          <w:szCs w:val="24"/>
          <w:rtl w:val="0"/>
        </w:rPr>
        <w:t xml:space="preserve">Safety</w:t>
      </w:r>
      <w:r w:rsidDel="00000000" w:rsidR="00000000" w:rsidRPr="00000000">
        <w:rPr>
          <w:sz w:val="24"/>
          <w:szCs w:val="24"/>
          <w:rtl w:val="0"/>
        </w:rPr>
        <w:t xml:space="preserve">, 65(6), 66-70.‏</w:t>
      </w:r>
    </w:p>
    <w:p w:rsidR="00000000" w:rsidDel="00000000" w:rsidP="00000000" w:rsidRDefault="00000000" w:rsidRPr="00000000" w14:paraId="000002AD">
      <w:pPr>
        <w:spacing w:after="120" w:before="240" w:line="264" w:lineRule="auto"/>
        <w:ind w:left="720" w:firstLine="0"/>
        <w:jc w:val="both"/>
        <w:rPr>
          <w:sz w:val="24"/>
          <w:szCs w:val="24"/>
        </w:rPr>
      </w:pPr>
      <w:r w:rsidDel="00000000" w:rsidR="00000000" w:rsidRPr="00000000">
        <w:rPr>
          <w:sz w:val="24"/>
          <w:szCs w:val="24"/>
          <w:rtl w:val="0"/>
        </w:rPr>
        <w:t xml:space="preserve">[2] King, R. V., North, C. S., Larkin, G. L., Downs, D. L., Klein, K. R., Fowler, R. L., ... &amp; Pepe, P. E. (2010). Attributes of effective disaster responders: focus group discussions with key emergency response leaders. Disaster medicine and public health preparedness, 4(4), 332-338.</w:t>
      </w:r>
    </w:p>
    <w:p w:rsidR="00000000" w:rsidDel="00000000" w:rsidP="00000000" w:rsidRDefault="00000000" w:rsidRPr="00000000" w14:paraId="000002AE">
      <w:pPr>
        <w:spacing w:after="120" w:before="240" w:line="264" w:lineRule="auto"/>
        <w:ind w:left="720" w:firstLine="0"/>
        <w:jc w:val="both"/>
        <w:rPr>
          <w:sz w:val="24"/>
          <w:szCs w:val="24"/>
        </w:rPr>
      </w:pPr>
      <w:r w:rsidDel="00000000" w:rsidR="00000000" w:rsidRPr="00000000">
        <w:rPr>
          <w:sz w:val="24"/>
          <w:szCs w:val="24"/>
          <w:rtl w:val="0"/>
        </w:rPr>
        <w:t xml:space="preserve">[3] Brown, O., Power, N., &amp; Conchie, S. M. (2021). Communication and coordination across event phases: A multi‐team system emergency response. Journal of Occupational and Organizational Psychology, 94(3), 591-615.</w:t>
      </w:r>
    </w:p>
    <w:p w:rsidR="00000000" w:rsidDel="00000000" w:rsidP="00000000" w:rsidRDefault="00000000" w:rsidRPr="00000000" w14:paraId="000002AF">
      <w:pPr>
        <w:spacing w:after="120" w:before="240" w:line="264" w:lineRule="auto"/>
        <w:ind w:left="720" w:firstLine="0"/>
        <w:jc w:val="both"/>
        <w:rPr>
          <w:sz w:val="24"/>
          <w:szCs w:val="24"/>
        </w:rPr>
      </w:pPr>
      <w:r w:rsidDel="00000000" w:rsidR="00000000" w:rsidRPr="00000000">
        <w:rPr>
          <w:sz w:val="24"/>
          <w:szCs w:val="24"/>
          <w:rtl w:val="0"/>
        </w:rPr>
        <w:t xml:space="preserve">[4] Boduch, A. (2017). React and react native. Packt Publishing Ltd.</w:t>
      </w:r>
    </w:p>
    <w:p w:rsidR="00000000" w:rsidDel="00000000" w:rsidP="00000000" w:rsidRDefault="00000000" w:rsidRPr="00000000" w14:paraId="000002B0">
      <w:pPr>
        <w:spacing w:after="120" w:before="240" w:line="264" w:lineRule="auto"/>
        <w:ind w:left="720" w:firstLine="0"/>
        <w:jc w:val="both"/>
        <w:rPr>
          <w:sz w:val="24"/>
          <w:szCs w:val="24"/>
        </w:rPr>
      </w:pPr>
      <w:r w:rsidDel="00000000" w:rsidR="00000000" w:rsidRPr="00000000">
        <w:rPr>
          <w:sz w:val="24"/>
          <w:szCs w:val="24"/>
          <w:rtl w:val="0"/>
        </w:rPr>
        <w:t xml:space="preserve">[5] FEMA (Federal Emergency Management Agency). (2022). First Responders. </w:t>
      </w:r>
    </w:p>
    <w:p w:rsidR="00000000" w:rsidDel="00000000" w:rsidP="00000000" w:rsidRDefault="00000000" w:rsidRPr="00000000" w14:paraId="000002B1">
      <w:pPr>
        <w:spacing w:after="120" w:before="240" w:line="264" w:lineRule="auto"/>
        <w:ind w:left="720" w:firstLine="0"/>
        <w:jc w:val="both"/>
        <w:rPr>
          <w:sz w:val="24"/>
          <w:szCs w:val="24"/>
        </w:rPr>
      </w:pPr>
      <w:r w:rsidDel="00000000" w:rsidR="00000000" w:rsidRPr="00000000">
        <w:rPr>
          <w:sz w:val="24"/>
          <w:szCs w:val="24"/>
          <w:rtl w:val="0"/>
        </w:rPr>
        <w:t xml:space="preserve">[6] FEMA (Federal Emergency Management Agency). (2022).</w:t>
      </w:r>
      <w:r w:rsidDel="00000000" w:rsidR="00000000" w:rsidRPr="00000000">
        <w:rPr>
          <w:rtl w:val="0"/>
        </w:rPr>
        <w:t xml:space="preserve"> </w:t>
      </w:r>
      <w:r w:rsidDel="00000000" w:rsidR="00000000" w:rsidRPr="00000000">
        <w:rPr>
          <w:sz w:val="24"/>
          <w:szCs w:val="24"/>
          <w:rtl w:val="0"/>
        </w:rPr>
        <w:t xml:space="preserve">Community Emergency Response Team. </w:t>
      </w:r>
    </w:p>
    <w:p w:rsidR="00000000" w:rsidDel="00000000" w:rsidP="00000000" w:rsidRDefault="00000000" w:rsidRPr="00000000" w14:paraId="000002B2">
      <w:pPr>
        <w:spacing w:after="120" w:before="240" w:line="264" w:lineRule="auto"/>
        <w:ind w:left="720" w:firstLine="0"/>
        <w:jc w:val="both"/>
        <w:rPr>
          <w:sz w:val="24"/>
          <w:szCs w:val="24"/>
        </w:rPr>
      </w:pPr>
      <w:r w:rsidDel="00000000" w:rsidR="00000000" w:rsidRPr="00000000">
        <w:rPr>
          <w:sz w:val="24"/>
          <w:szCs w:val="24"/>
          <w:rtl w:val="0"/>
        </w:rPr>
        <w:t xml:space="preserve">[7]</w:t>
      </w:r>
      <w:r w:rsidDel="00000000" w:rsidR="00000000" w:rsidRPr="00000000">
        <w:rPr>
          <w:color w:val="000000"/>
          <w:rtl w:val="0"/>
        </w:rPr>
        <w:t xml:space="preserve"> </w:t>
      </w:r>
      <w:hyperlink r:id="rId22">
        <w:r w:rsidDel="00000000" w:rsidR="00000000" w:rsidRPr="00000000">
          <w:rPr>
            <w:color w:val="0000ff"/>
            <w:u w:val="single"/>
            <w:rtl w:val="0"/>
          </w:rPr>
          <w:t xml:space="preserve">https://www.avuka-app.com/squad/about</w:t>
        </w:r>
      </w:hyperlink>
      <w:r w:rsidDel="00000000" w:rsidR="00000000" w:rsidRPr="00000000">
        <w:rPr>
          <w:rtl w:val="0"/>
        </w:rPr>
      </w:r>
    </w:p>
    <w:p w:rsidR="00000000" w:rsidDel="00000000" w:rsidP="00000000" w:rsidRDefault="00000000" w:rsidRPr="00000000" w14:paraId="000002B3">
      <w:pPr>
        <w:spacing w:after="120" w:before="240" w:line="264" w:lineRule="auto"/>
        <w:ind w:left="720" w:firstLine="0"/>
        <w:jc w:val="both"/>
        <w:rPr>
          <w:color w:val="000000"/>
          <w:u w:val="single"/>
        </w:rPr>
      </w:pPr>
      <w:r w:rsidDel="00000000" w:rsidR="00000000" w:rsidRPr="00000000">
        <w:rPr>
          <w:sz w:val="24"/>
          <w:szCs w:val="24"/>
          <w:rtl w:val="0"/>
        </w:rPr>
        <w:t xml:space="preserve">[8]</w:t>
      </w:r>
      <w:r w:rsidDel="00000000" w:rsidR="00000000" w:rsidRPr="00000000">
        <w:rPr>
          <w:color w:val="000000"/>
          <w:rtl w:val="0"/>
        </w:rPr>
        <w:t xml:space="preserve">  </w:t>
      </w:r>
      <w:hyperlink r:id="rId23">
        <w:r w:rsidDel="00000000" w:rsidR="00000000" w:rsidRPr="00000000">
          <w:rPr>
            <w:color w:val="0000ff"/>
            <w:u w:val="single"/>
            <w:rtl w:val="0"/>
          </w:rPr>
          <w:t xml:space="preserve">https://www.avia-app.org</w:t>
        </w:r>
      </w:hyperlink>
      <w:r w:rsidDel="00000000" w:rsidR="00000000" w:rsidRPr="00000000">
        <w:rPr>
          <w:rtl w:val="0"/>
        </w:rPr>
      </w:r>
    </w:p>
    <w:p w:rsidR="00000000" w:rsidDel="00000000" w:rsidP="00000000" w:rsidRDefault="00000000" w:rsidRPr="00000000" w14:paraId="000002B4">
      <w:pPr>
        <w:spacing w:after="120" w:before="240" w:line="264" w:lineRule="auto"/>
        <w:ind w:left="720" w:firstLine="0"/>
        <w:jc w:val="both"/>
        <w:rPr>
          <w:color w:val="000000"/>
        </w:rPr>
      </w:pPr>
      <w:r w:rsidDel="00000000" w:rsidR="00000000" w:rsidRPr="00000000">
        <w:rPr>
          <w:color w:val="000000"/>
          <w:u w:val="single"/>
          <w:rtl w:val="0"/>
        </w:rPr>
        <w:t xml:space="preserve">[9]</w:t>
      </w:r>
      <w:r w:rsidDel="00000000" w:rsidR="00000000" w:rsidRPr="00000000">
        <w:rPr>
          <w:color w:val="000000"/>
          <w:rtl w:val="0"/>
        </w:rPr>
        <w:t xml:space="preserve"> </w:t>
      </w:r>
      <w:hyperlink r:id="rId24">
        <w:r w:rsidDel="00000000" w:rsidR="00000000" w:rsidRPr="00000000">
          <w:rPr>
            <w:color w:val="0000ff"/>
            <w:u w:val="single"/>
            <w:rtl w:val="0"/>
          </w:rPr>
          <w:t xml:space="preserve">https://zello.com/product/frontline-communications/</w:t>
        </w:r>
      </w:hyperlink>
      <w:r w:rsidDel="00000000" w:rsidR="00000000" w:rsidRPr="00000000">
        <w:rPr>
          <w:rtl w:val="0"/>
        </w:rPr>
      </w:r>
    </w:p>
    <w:p w:rsidR="00000000" w:rsidDel="00000000" w:rsidP="00000000" w:rsidRDefault="00000000" w:rsidRPr="00000000" w14:paraId="000002B5">
      <w:pPr>
        <w:spacing w:after="120" w:before="240" w:line="264" w:lineRule="auto"/>
        <w:ind w:left="720" w:firstLine="0"/>
        <w:jc w:val="both"/>
        <w:rPr>
          <w:color w:val="000000"/>
          <w:u w:val="single"/>
        </w:rPr>
      </w:pPr>
      <w:r w:rsidDel="00000000" w:rsidR="00000000" w:rsidRPr="00000000">
        <w:rPr>
          <w:color w:val="000000"/>
          <w:u w:val="single"/>
          <w:rtl w:val="0"/>
        </w:rPr>
        <w:t xml:space="preserve">[10] </w:t>
      </w:r>
      <w:hyperlink r:id="rId25">
        <w:r w:rsidDel="00000000" w:rsidR="00000000" w:rsidRPr="00000000">
          <w:rPr>
            <w:color w:val="0000ff"/>
            <w:u w:val="single"/>
            <w:rtl w:val="0"/>
          </w:rPr>
          <w:t xml:space="preserve">https://nodejs.org/en/about</w:t>
        </w:r>
      </w:hyperlink>
      <w:r w:rsidDel="00000000" w:rsidR="00000000" w:rsidRPr="00000000">
        <w:rPr>
          <w:rtl w:val="0"/>
        </w:rPr>
      </w:r>
    </w:p>
    <w:p w:rsidR="00000000" w:rsidDel="00000000" w:rsidP="00000000" w:rsidRDefault="00000000" w:rsidRPr="00000000" w14:paraId="000002B6">
      <w:pPr>
        <w:spacing w:after="120" w:before="240" w:line="264" w:lineRule="auto"/>
        <w:ind w:left="720" w:firstLine="0"/>
        <w:jc w:val="both"/>
        <w:rPr>
          <w:sz w:val="24"/>
          <w:szCs w:val="24"/>
        </w:rPr>
      </w:pPr>
      <w:r w:rsidDel="00000000" w:rsidR="00000000" w:rsidRPr="00000000">
        <w:rPr>
          <w:color w:val="000000"/>
          <w:u w:val="single"/>
          <w:rtl w:val="0"/>
        </w:rPr>
        <w:t xml:space="preserve">[11]</w:t>
      </w:r>
      <w:r w:rsidDel="00000000" w:rsidR="00000000" w:rsidRPr="00000000">
        <w:rPr>
          <w:sz w:val="24"/>
          <w:szCs w:val="24"/>
          <w:rtl w:val="0"/>
        </w:rPr>
        <w:t xml:space="preserve"> </w:t>
      </w:r>
      <w:hyperlink r:id="rId26">
        <w:r w:rsidDel="00000000" w:rsidR="00000000" w:rsidRPr="00000000">
          <w:rPr>
            <w:color w:val="0000ff"/>
            <w:sz w:val="24"/>
            <w:szCs w:val="24"/>
            <w:u w:val="single"/>
            <w:rtl w:val="0"/>
          </w:rPr>
          <w:t xml:space="preserve">https://expressjs.com/</w:t>
        </w:r>
      </w:hyperlink>
      <w:r w:rsidDel="00000000" w:rsidR="00000000" w:rsidRPr="00000000">
        <w:rPr>
          <w:rtl w:val="0"/>
        </w:rPr>
      </w:r>
    </w:p>
    <w:p w:rsidR="00000000" w:rsidDel="00000000" w:rsidP="00000000" w:rsidRDefault="00000000" w:rsidRPr="00000000" w14:paraId="000002B7">
      <w:pPr>
        <w:spacing w:after="120" w:before="240" w:line="264" w:lineRule="auto"/>
        <w:ind w:left="720" w:firstLine="0"/>
        <w:jc w:val="both"/>
        <w:rPr>
          <w:color w:val="000000"/>
          <w:u w:val="single"/>
        </w:rPr>
      </w:pPr>
      <w:r w:rsidDel="00000000" w:rsidR="00000000" w:rsidRPr="00000000">
        <w:rPr>
          <w:color w:val="000000"/>
          <w:u w:val="single"/>
          <w:rtl w:val="0"/>
        </w:rPr>
        <w:t xml:space="preserve">[12] </w:t>
      </w:r>
      <w:hyperlink r:id="rId27">
        <w:r w:rsidDel="00000000" w:rsidR="00000000" w:rsidRPr="00000000">
          <w:rPr>
            <w:color w:val="0000ff"/>
            <w:u w:val="single"/>
            <w:rtl w:val="0"/>
          </w:rPr>
          <w:t xml:space="preserve">https://www.mongodb.com/docs/atlas/</w:t>
        </w:r>
      </w:hyperlink>
      <w:r w:rsidDel="00000000" w:rsidR="00000000" w:rsidRPr="00000000">
        <w:rPr>
          <w:rtl w:val="0"/>
        </w:rPr>
      </w:r>
    </w:p>
    <w:p w:rsidR="00000000" w:rsidDel="00000000" w:rsidP="00000000" w:rsidRDefault="00000000" w:rsidRPr="00000000" w14:paraId="000002B8">
      <w:pPr>
        <w:spacing w:after="120" w:before="240" w:line="264" w:lineRule="auto"/>
        <w:ind w:left="720" w:firstLine="0"/>
        <w:jc w:val="both"/>
        <w:rPr>
          <w:color w:val="000000"/>
          <w:u w:val="single"/>
        </w:rPr>
      </w:pPr>
      <w:r w:rsidDel="00000000" w:rsidR="00000000" w:rsidRPr="00000000">
        <w:rPr>
          <w:color w:val="000000"/>
          <w:u w:val="single"/>
          <w:rtl w:val="0"/>
        </w:rPr>
        <w:t xml:space="preserve">[13] https://aws.amazon.com/what-is/elk-stack/</w:t>
      </w:r>
    </w:p>
    <w:p w:rsidR="00000000" w:rsidDel="00000000" w:rsidP="00000000" w:rsidRDefault="00000000" w:rsidRPr="00000000" w14:paraId="000002B9">
      <w:pPr>
        <w:spacing w:after="120" w:before="240" w:line="264" w:lineRule="auto"/>
        <w:ind w:left="720" w:firstLine="0"/>
        <w:jc w:val="both"/>
        <w:rPr>
          <w:color w:val="000000"/>
          <w:u w:val="single"/>
        </w:rPr>
      </w:pPr>
      <w:r w:rsidDel="00000000" w:rsidR="00000000" w:rsidRPr="00000000">
        <w:rPr>
          <w:color w:val="000000"/>
          <w:u w:val="single"/>
          <w:rtl w:val="0"/>
        </w:rPr>
        <w:t xml:space="preserve">[14] </w:t>
      </w:r>
      <w:hyperlink r:id="rId28">
        <w:r w:rsidDel="00000000" w:rsidR="00000000" w:rsidRPr="00000000">
          <w:rPr>
            <w:color w:val="0000ff"/>
            <w:u w:val="single"/>
            <w:rtl w:val="0"/>
          </w:rPr>
          <w:t xml:space="preserve">https://kafka.apache.org/documentation/#gettingStarted</w:t>
        </w:r>
      </w:hyperlink>
      <w:r w:rsidDel="00000000" w:rsidR="00000000" w:rsidRPr="00000000">
        <w:rPr>
          <w:rtl w:val="0"/>
        </w:rPr>
      </w:r>
    </w:p>
    <w:p w:rsidR="00000000" w:rsidDel="00000000" w:rsidP="00000000" w:rsidRDefault="00000000" w:rsidRPr="00000000" w14:paraId="000002BA">
      <w:pPr>
        <w:spacing w:after="120" w:before="240" w:line="264" w:lineRule="auto"/>
        <w:ind w:left="720" w:firstLine="0"/>
        <w:jc w:val="both"/>
        <w:rPr>
          <w:color w:val="000000"/>
          <w:u w:val="single"/>
        </w:rPr>
      </w:pPr>
      <w:r w:rsidDel="00000000" w:rsidR="00000000" w:rsidRPr="00000000">
        <w:rPr>
          <w:color w:val="000000"/>
          <w:u w:val="single"/>
          <w:rtl w:val="0"/>
        </w:rPr>
        <w:t xml:space="preserve">[15] </w:t>
      </w:r>
      <w:hyperlink r:id="rId29">
        <w:r w:rsidDel="00000000" w:rsidR="00000000" w:rsidRPr="00000000">
          <w:rPr>
            <w:color w:val="1155cc"/>
            <w:u w:val="single"/>
            <w:rtl w:val="0"/>
          </w:rPr>
          <w:t xml:space="preserve">https://firebase.google.com/docs/auth?hl=en</w:t>
        </w:r>
      </w:hyperlink>
      <w:r w:rsidDel="00000000" w:rsidR="00000000" w:rsidRPr="00000000">
        <w:rPr>
          <w:rtl w:val="0"/>
        </w:rPr>
      </w:r>
    </w:p>
    <w:p w:rsidR="00000000" w:rsidDel="00000000" w:rsidP="00000000" w:rsidRDefault="00000000" w:rsidRPr="00000000" w14:paraId="000002BB">
      <w:pPr>
        <w:spacing w:after="120" w:before="240" w:line="264" w:lineRule="auto"/>
        <w:ind w:left="720" w:firstLine="0"/>
        <w:jc w:val="both"/>
        <w:rPr>
          <w:u w:val="single"/>
        </w:rPr>
      </w:pPr>
      <w:r w:rsidDel="00000000" w:rsidR="00000000" w:rsidRPr="00000000">
        <w:rPr>
          <w:u w:val="single"/>
          <w:rtl w:val="0"/>
        </w:rPr>
        <w:t xml:space="preserve">[16]</w:t>
      </w:r>
      <w:hyperlink r:id="rId30">
        <w:r w:rsidDel="00000000" w:rsidR="00000000" w:rsidRPr="00000000">
          <w:rPr>
            <w:color w:val="1155cc"/>
            <w:u w:val="single"/>
            <w:rtl w:val="0"/>
          </w:rPr>
          <w:t xml:space="preserve">https</w:t>
        </w:r>
      </w:hyperlink>
      <w:hyperlink r:id="rId31">
        <w:r w:rsidDel="00000000" w:rsidR="00000000" w:rsidRPr="00000000">
          <w:rPr>
            <w:color w:val="1155cc"/>
            <w:u w:val="single"/>
            <w:rtl w:val="0"/>
          </w:rPr>
          <w:t xml:space="preserve">://</w:t>
        </w:r>
      </w:hyperlink>
      <w:hyperlink r:id="rId32">
        <w:r w:rsidDel="00000000" w:rsidR="00000000" w:rsidRPr="00000000">
          <w:rPr>
            <w:color w:val="1155cc"/>
            <w:u w:val="single"/>
            <w:rtl w:val="0"/>
          </w:rPr>
          <w:t xml:space="preserve">trends</w:t>
        </w:r>
      </w:hyperlink>
      <w:hyperlink r:id="rId33">
        <w:r w:rsidDel="00000000" w:rsidR="00000000" w:rsidRPr="00000000">
          <w:rPr>
            <w:color w:val="1155cc"/>
            <w:u w:val="single"/>
            <w:rtl w:val="0"/>
          </w:rPr>
          <w:t xml:space="preserve">.</w:t>
        </w:r>
      </w:hyperlink>
      <w:hyperlink r:id="rId34">
        <w:r w:rsidDel="00000000" w:rsidR="00000000" w:rsidRPr="00000000">
          <w:rPr>
            <w:color w:val="1155cc"/>
            <w:u w:val="single"/>
            <w:rtl w:val="0"/>
          </w:rPr>
          <w:t xml:space="preserve">google</w:t>
        </w:r>
      </w:hyperlink>
      <w:hyperlink r:id="rId35">
        <w:r w:rsidDel="00000000" w:rsidR="00000000" w:rsidRPr="00000000">
          <w:rPr>
            <w:color w:val="1155cc"/>
            <w:u w:val="single"/>
            <w:rtl w:val="0"/>
          </w:rPr>
          <w:t xml:space="preserve">.</w:t>
        </w:r>
      </w:hyperlink>
      <w:hyperlink r:id="rId36">
        <w:r w:rsidDel="00000000" w:rsidR="00000000" w:rsidRPr="00000000">
          <w:rPr>
            <w:color w:val="1155cc"/>
            <w:u w:val="single"/>
            <w:rtl w:val="0"/>
          </w:rPr>
          <w:t xml:space="preserve">com</w:t>
        </w:r>
      </w:hyperlink>
      <w:hyperlink r:id="rId37">
        <w:r w:rsidDel="00000000" w:rsidR="00000000" w:rsidRPr="00000000">
          <w:rPr>
            <w:color w:val="1155cc"/>
            <w:u w:val="single"/>
            <w:rtl w:val="0"/>
          </w:rPr>
          <w:t xml:space="preserve">/</w:t>
        </w:r>
      </w:hyperlink>
      <w:hyperlink r:id="rId38">
        <w:r w:rsidDel="00000000" w:rsidR="00000000" w:rsidRPr="00000000">
          <w:rPr>
            <w:color w:val="1155cc"/>
            <w:u w:val="single"/>
            <w:rtl w:val="0"/>
          </w:rPr>
          <w:t xml:space="preserve">trends</w:t>
        </w:r>
      </w:hyperlink>
      <w:hyperlink r:id="rId39">
        <w:r w:rsidDel="00000000" w:rsidR="00000000" w:rsidRPr="00000000">
          <w:rPr>
            <w:color w:val="1155cc"/>
            <w:u w:val="single"/>
            <w:rtl w:val="0"/>
          </w:rPr>
          <w:t xml:space="preserve">/</w:t>
        </w:r>
      </w:hyperlink>
      <w:hyperlink r:id="rId40">
        <w:r w:rsidDel="00000000" w:rsidR="00000000" w:rsidRPr="00000000">
          <w:rPr>
            <w:color w:val="1155cc"/>
            <w:u w:val="single"/>
            <w:rtl w:val="0"/>
          </w:rPr>
          <w:t xml:space="preserve">explore</w:t>
        </w:r>
      </w:hyperlink>
      <w:hyperlink r:id="rId41">
        <w:r w:rsidDel="00000000" w:rsidR="00000000" w:rsidRPr="00000000">
          <w:rPr>
            <w:color w:val="1155cc"/>
            <w:u w:val="single"/>
            <w:rtl w:val="0"/>
          </w:rPr>
          <w:t xml:space="preserve">?</w:t>
        </w:r>
      </w:hyperlink>
      <w:hyperlink r:id="rId42">
        <w:r w:rsidDel="00000000" w:rsidR="00000000" w:rsidRPr="00000000">
          <w:rPr>
            <w:color w:val="1155cc"/>
            <w:u w:val="single"/>
            <w:rtl w:val="0"/>
          </w:rPr>
          <w:t xml:space="preserve">geo</w:t>
        </w:r>
      </w:hyperlink>
      <w:hyperlink r:id="rId43">
        <w:r w:rsidDel="00000000" w:rsidR="00000000" w:rsidRPr="00000000">
          <w:rPr>
            <w:color w:val="1155cc"/>
            <w:u w:val="single"/>
            <w:rtl w:val="0"/>
          </w:rPr>
          <w:t xml:space="preserve">=</w:t>
        </w:r>
      </w:hyperlink>
      <w:hyperlink r:id="rId44">
        <w:r w:rsidDel="00000000" w:rsidR="00000000" w:rsidRPr="00000000">
          <w:rPr>
            <w:color w:val="1155cc"/>
            <w:u w:val="single"/>
            <w:rtl w:val="0"/>
          </w:rPr>
          <w:t xml:space="preserve">IL</w:t>
        </w:r>
      </w:hyperlink>
      <w:hyperlink r:id="rId45">
        <w:r w:rsidDel="00000000" w:rsidR="00000000" w:rsidRPr="00000000">
          <w:rPr>
            <w:color w:val="1155cc"/>
            <w:u w:val="single"/>
            <w:rtl w:val="0"/>
          </w:rPr>
          <w:t xml:space="preserve">&amp;</w:t>
        </w:r>
      </w:hyperlink>
      <w:hyperlink r:id="rId46">
        <w:r w:rsidDel="00000000" w:rsidR="00000000" w:rsidRPr="00000000">
          <w:rPr>
            <w:color w:val="1155cc"/>
            <w:u w:val="single"/>
            <w:rtl w:val="0"/>
          </w:rPr>
          <w:t xml:space="preserve">q</w:t>
        </w:r>
      </w:hyperlink>
      <w:hyperlink r:id="rId47">
        <w:r w:rsidDel="00000000" w:rsidR="00000000" w:rsidRPr="00000000">
          <w:rPr>
            <w:color w:val="1155cc"/>
            <w:u w:val="single"/>
            <w:rtl w:val="0"/>
          </w:rPr>
          <w:t xml:space="preserve">=</w:t>
        </w:r>
      </w:hyperlink>
      <w:hyperlink r:id="rId48">
        <w:r w:rsidDel="00000000" w:rsidR="00000000" w:rsidRPr="00000000">
          <w:rPr>
            <w:color w:val="1155cc"/>
            <w:u w:val="single"/>
            <w:rtl w:val="1"/>
          </w:rPr>
          <w:t xml:space="preserve">כיתת</w:t>
        </w:r>
      </w:hyperlink>
      <w:hyperlink r:id="rId49">
        <w:r w:rsidDel="00000000" w:rsidR="00000000" w:rsidRPr="00000000">
          <w:rPr>
            <w:color w:val="1155cc"/>
            <w:u w:val="single"/>
            <w:rtl w:val="1"/>
          </w:rPr>
          <w:t xml:space="preserve">%20</w:t>
        </w:r>
      </w:hyperlink>
      <w:hyperlink r:id="rId50">
        <w:r w:rsidDel="00000000" w:rsidR="00000000" w:rsidRPr="00000000">
          <w:rPr>
            <w:color w:val="1155cc"/>
            <w:u w:val="single"/>
            <w:rtl w:val="1"/>
          </w:rPr>
          <w:t xml:space="preserve">כוננות</w:t>
        </w:r>
      </w:hyperlink>
      <w:hyperlink r:id="rId51">
        <w:r w:rsidDel="00000000" w:rsidR="00000000" w:rsidRPr="00000000">
          <w:rPr>
            <w:color w:val="1155cc"/>
            <w:u w:val="single"/>
            <w:rtl w:val="0"/>
          </w:rPr>
          <w:t xml:space="preserve">&amp;</w:t>
        </w:r>
      </w:hyperlink>
      <w:hyperlink r:id="rId52">
        <w:r w:rsidDel="00000000" w:rsidR="00000000" w:rsidRPr="00000000">
          <w:rPr>
            <w:color w:val="1155cc"/>
            <w:u w:val="single"/>
            <w:rtl w:val="0"/>
          </w:rPr>
          <w:t xml:space="preserve">hl</w:t>
        </w:r>
      </w:hyperlink>
      <w:hyperlink r:id="rId53">
        <w:r w:rsidDel="00000000" w:rsidR="00000000" w:rsidRPr="00000000">
          <w:rPr>
            <w:color w:val="1155cc"/>
            <w:u w:val="single"/>
            <w:rtl w:val="0"/>
          </w:rPr>
          <w:t xml:space="preserve">=</w:t>
        </w:r>
      </w:hyperlink>
      <w:hyperlink r:id="rId54">
        <w:r w:rsidDel="00000000" w:rsidR="00000000" w:rsidRPr="00000000">
          <w:rPr>
            <w:color w:val="1155cc"/>
            <w:u w:val="single"/>
            <w:rtl w:val="0"/>
          </w:rPr>
          <w:t xml:space="preserve">iw</w:t>
        </w:r>
      </w:hyperlink>
      <w:r w:rsidDel="00000000" w:rsidR="00000000" w:rsidRPr="00000000">
        <w:rPr>
          <w:rtl w:val="0"/>
        </w:rPr>
      </w:r>
    </w:p>
    <w:p w:rsidR="00000000" w:rsidDel="00000000" w:rsidP="00000000" w:rsidRDefault="00000000" w:rsidRPr="00000000" w14:paraId="000002BC">
      <w:pPr>
        <w:spacing w:after="120" w:before="240" w:line="264" w:lineRule="auto"/>
        <w:jc w:val="both"/>
        <w:rPr>
          <w:sz w:val="24"/>
          <w:szCs w:val="24"/>
        </w:rPr>
      </w:pPr>
      <w:r w:rsidDel="00000000" w:rsidR="00000000" w:rsidRPr="00000000">
        <w:rPr>
          <w:rtl w:val="0"/>
        </w:rPr>
      </w:r>
    </w:p>
    <w:p w:rsidR="00000000" w:rsidDel="00000000" w:rsidP="00000000" w:rsidRDefault="00000000" w:rsidRPr="00000000" w14:paraId="000002BD">
      <w:pPr>
        <w:spacing w:after="120" w:before="240" w:line="264" w:lineRule="auto"/>
        <w:ind w:left="720" w:firstLine="0"/>
        <w:jc w:val="both"/>
        <w:rPr>
          <w:sz w:val="24"/>
          <w:szCs w:val="24"/>
        </w:rPr>
      </w:pPr>
      <w:r w:rsidDel="00000000" w:rsidR="00000000" w:rsidRPr="00000000">
        <w:rPr>
          <w:rtl w:val="0"/>
        </w:rPr>
      </w:r>
    </w:p>
    <w:sectPr>
      <w:headerReference r:id="rId55" w:type="default"/>
      <w:footerReference r:id="rId56" w:type="default"/>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omi Shpigel" w:id="1" w:date="2024-05-12T13:54:13Z">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to 3.2</w:t>
      </w:r>
    </w:p>
  </w:comment>
  <w:comment w:author="Naomi Shpigel" w:id="0" w:date="2024-05-12T13:54:42Z">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 too long... break into bullets</w:t>
      </w:r>
    </w:p>
  </w:comment>
  <w:comment w:author="Naomi Shpigel" w:id="2" w:date="2024-05-12T14:22:42Z">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margins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C0" w15:done="0"/>
  <w15:commentEx w15:paraId="000002C1" w15:done="0"/>
  <w15:commentEx w15:paraId="000002C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Microsoft Himalay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F">
    <w:pPr>
      <w:bidi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6"/>
      <w:numFmt w:val="bullet"/>
      <w:lvlText w:val="•"/>
      <w:lvlJc w:val="left"/>
      <w:pPr>
        <w:ind w:left="1800" w:hanging="72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Normal10" w:customStyle="1">
    <w:name w:val="Table Normal1"/>
    <w:tblPr>
      <w:tblCellMar>
        <w:top w:w="0.0" w:type="dxa"/>
        <w:left w:w="0.0" w:type="dxa"/>
        <w:bottom w:w="0.0" w:type="dxa"/>
        <w:right w:w="0.0" w:type="dxa"/>
      </w:tblCellMar>
    </w:tblPr>
  </w:style>
  <w:style w:type="paragraph" w:styleId="NormalWeb">
    <w:name w:val="Normal (Web)"/>
    <w:basedOn w:val="Normal"/>
    <w:uiPriority w:val="99"/>
    <w:unhideWhenUsed w:val="1"/>
    <w:rsid w:val="002902B4"/>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2902B4"/>
  </w:style>
  <w:style w:type="character" w:styleId="Hyperlink">
    <w:name w:val="Hyperlink"/>
    <w:basedOn w:val="DefaultParagraphFont"/>
    <w:uiPriority w:val="99"/>
    <w:unhideWhenUsed w:val="1"/>
    <w:rsid w:val="002902B4"/>
    <w:rPr>
      <w:color w:val="0000ff"/>
      <w:u w:val="single"/>
    </w:rPr>
  </w:style>
  <w:style w:type="paragraph" w:styleId="ListParagraph">
    <w:name w:val="List Paragraph"/>
    <w:basedOn w:val="Normal"/>
    <w:uiPriority w:val="34"/>
    <w:qFormat w:val="1"/>
    <w:rsid w:val="00845927"/>
    <w:pPr>
      <w:ind w:left="720"/>
      <w:contextualSpacing w:val="1"/>
    </w:pPr>
  </w:style>
  <w:style w:type="table" w:styleId="TableGrid">
    <w:name w:val="Table Grid"/>
    <w:basedOn w:val="TableNormal"/>
    <w:uiPriority w:val="39"/>
    <w:rsid w:val="00805F6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uiPriority w:val="99"/>
    <w:semiHidden w:val="1"/>
    <w:unhideWhenUsed w:val="1"/>
    <w:rsid w:val="00C11706"/>
    <w:rPr>
      <w:color w:val="954f72" w:themeColor="followedHyperlink"/>
      <w:u w:val="single"/>
    </w:rPr>
  </w:style>
  <w:style w:type="character" w:styleId="UnresolvedMention">
    <w:name w:val="Unresolved Mention"/>
    <w:basedOn w:val="DefaultParagraphFont"/>
    <w:uiPriority w:val="99"/>
    <w:semiHidden w:val="1"/>
    <w:unhideWhenUsed w:val="1"/>
    <w:rsid w:val="00A12CF8"/>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pPr>
      <w:spacing w:after="0" w:line="240" w:lineRule="auto"/>
    </w:pPr>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whitespace-pre-wrap" w:customStyle="1">
    <w:name w:val="whitespace-pre-wrap"/>
    <w:basedOn w:val="Normal"/>
    <w:rsid w:val="00597179"/>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560981"/>
    <w:rPr>
      <w:b w:val="1"/>
      <w:bCs w:val="1"/>
    </w:rPr>
  </w:style>
  <w:style w:type="table" w:styleId="PlainTable2">
    <w:name w:val="Plain Table 2"/>
    <w:basedOn w:val="TableNormal"/>
    <w:uiPriority w:val="42"/>
    <w:rsid w:val="00D80090"/>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whitespace-normal" w:customStyle="1">
    <w:name w:val="whitespace-normal"/>
    <w:basedOn w:val="Normal"/>
    <w:rsid w:val="00CC3956"/>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4F7CF0"/>
    <w:rPr>
      <w:rFonts w:ascii="Courier New" w:cs="Courier New" w:eastAsia="Times New Roman" w:hAnsi="Courier New"/>
      <w:sz w:val="20"/>
      <w:szCs w:val="20"/>
    </w:rPr>
  </w:style>
  <w:style w:type="table" w:styleId="a3" w:customStyle="1">
    <w:basedOn w:val="TableNormal"/>
    <w:pPr>
      <w:spacing w:after="0" w:line="240" w:lineRule="auto"/>
    </w:pPr>
    <w:tblPr>
      <w:tblStyleRowBandSize w:val="1"/>
      <w:tblStyleColBandSize w:val="1"/>
      <w:tblCellMar>
        <w:top w:w="100.0" w:type="dxa"/>
        <w:left w:w="100.0" w:type="dxa"/>
        <w:bottom w:w="100.0" w:type="dxa"/>
        <w:right w:w="100.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4" w:customStyle="1">
    <w:basedOn w:val="TableNormal"/>
    <w:tblPr>
      <w:tblStyleRowBandSize w:val="1"/>
      <w:tblStyleColBandSize w:val="1"/>
      <w:tblCellMar>
        <w:left w:w="0.0" w:type="dxa"/>
        <w:right w:w="0.0" w:type="dxa"/>
      </w:tblCellMar>
    </w:tblPr>
  </w:style>
  <w:style w:type="table" w:styleId="a5"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6"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7"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8"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trends.google.com/trends/explore?geo=IL&amp;q=%D7%9B%D7%99%D7%AA%D7%AA%20%D7%9B%D7%95%D7%A0%D7%A0%D7%95%D7%AA&amp;hl=iw" TargetMode="External"/><Relationship Id="rId42" Type="http://schemas.openxmlformats.org/officeDocument/2006/relationships/hyperlink" Target="https://trends.google.com/trends/explore?geo=IL&amp;q=%D7%9B%D7%99%D7%AA%D7%AA%20%D7%9B%D7%95%D7%A0%D7%A0%D7%95%D7%AA&amp;hl=iw" TargetMode="External"/><Relationship Id="rId41" Type="http://schemas.openxmlformats.org/officeDocument/2006/relationships/hyperlink" Target="https://trends.google.com/trends/explore?geo=IL&amp;q=%D7%9B%D7%99%D7%AA%D7%AA%20%D7%9B%D7%95%D7%A0%D7%A0%D7%95%D7%AA&amp;hl=iw" TargetMode="External"/><Relationship Id="rId44" Type="http://schemas.openxmlformats.org/officeDocument/2006/relationships/hyperlink" Target="https://trends.google.com/trends/explore?geo=IL&amp;q=%D7%9B%D7%99%D7%AA%D7%AA%20%D7%9B%D7%95%D7%A0%D7%A0%D7%95%D7%AA&amp;hl=iw" TargetMode="External"/><Relationship Id="rId43" Type="http://schemas.openxmlformats.org/officeDocument/2006/relationships/hyperlink" Target="https://trends.google.com/trends/explore?geo=IL&amp;q=%D7%9B%D7%99%D7%AA%D7%AA%20%D7%9B%D7%95%D7%A0%D7%A0%D7%95%D7%AA&amp;hl=iw" TargetMode="External"/><Relationship Id="rId46" Type="http://schemas.openxmlformats.org/officeDocument/2006/relationships/hyperlink" Target="https://trends.google.com/trends/explore?geo=IL&amp;q=%D7%9B%D7%99%D7%AA%D7%AA%20%D7%9B%D7%95%D7%A0%D7%A0%D7%95%D7%AA&amp;hl=iw" TargetMode="External"/><Relationship Id="rId45" Type="http://schemas.openxmlformats.org/officeDocument/2006/relationships/hyperlink" Target="https://trends.google.com/trends/explore?geo=IL&amp;q=%D7%9B%D7%99%D7%AA%D7%AA%20%D7%9B%D7%95%D7%A0%D7%A0%D7%95%D7%AA&amp;hl=iw"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3.png"/><Relationship Id="rId48" Type="http://schemas.openxmlformats.org/officeDocument/2006/relationships/hyperlink" Target="https://trends.google.com/trends/explore?geo=IL&amp;q=%D7%9B%D7%99%D7%AA%D7%AA%20%D7%9B%D7%95%D7%A0%D7%A0%D7%95%D7%AA&amp;hl=iw" TargetMode="External"/><Relationship Id="rId47" Type="http://schemas.openxmlformats.org/officeDocument/2006/relationships/hyperlink" Target="https://trends.google.com/trends/explore?geo=IL&amp;q=%D7%9B%D7%99%D7%AA%D7%AA%20%D7%9B%D7%95%D7%A0%D7%A0%D7%95%D7%AA&amp;hl=iw" TargetMode="External"/><Relationship Id="rId49" Type="http://schemas.openxmlformats.org/officeDocument/2006/relationships/hyperlink" Target="https://trends.google.com/trends/explore?geo=IL&amp;q=%D7%9B%D7%99%D7%AA%D7%AA%20%D7%9B%D7%95%D7%A0%D7%A0%D7%95%D7%AA&amp;hl=iw"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trends.google.com/trends/explore?geo=IL&amp;q=%D7%9B%D7%99%D7%AA%D7%AA%20%D7%9B%D7%95%D7%A0%D7%A0%D7%95%D7%AA&amp;hl=iw" TargetMode="External"/><Relationship Id="rId30" Type="http://schemas.openxmlformats.org/officeDocument/2006/relationships/hyperlink" Target="https://trends.google.com/trends/explore?geo=IL&amp;q=%D7%9B%D7%99%D7%AA%D7%AA%20%D7%9B%D7%95%D7%A0%D7%A0%D7%95%D7%AA&amp;hl=iw" TargetMode="External"/><Relationship Id="rId33" Type="http://schemas.openxmlformats.org/officeDocument/2006/relationships/hyperlink" Target="https://trends.google.com/trends/explore?geo=IL&amp;q=%D7%9B%D7%99%D7%AA%D7%AA%20%D7%9B%D7%95%D7%A0%D7%A0%D7%95%D7%AA&amp;hl=iw" TargetMode="External"/><Relationship Id="rId32" Type="http://schemas.openxmlformats.org/officeDocument/2006/relationships/hyperlink" Target="https://trends.google.com/trends/explore?geo=IL&amp;q=%D7%9B%D7%99%D7%AA%D7%AA%20%D7%9B%D7%95%D7%A0%D7%A0%D7%95%D7%AA&amp;hl=iw" TargetMode="External"/><Relationship Id="rId35" Type="http://schemas.openxmlformats.org/officeDocument/2006/relationships/hyperlink" Target="https://trends.google.com/trends/explore?geo=IL&amp;q=%D7%9B%D7%99%D7%AA%D7%AA%20%D7%9B%D7%95%D7%A0%D7%A0%D7%95%D7%AA&amp;hl=iw" TargetMode="External"/><Relationship Id="rId34" Type="http://schemas.openxmlformats.org/officeDocument/2006/relationships/hyperlink" Target="https://trends.google.com/trends/explore?geo=IL&amp;q=%D7%9B%D7%99%D7%AA%D7%AA%20%D7%9B%D7%95%D7%A0%D7%A0%D7%95%D7%AA&amp;hl=iw" TargetMode="External"/><Relationship Id="rId37" Type="http://schemas.openxmlformats.org/officeDocument/2006/relationships/hyperlink" Target="https://trends.google.com/trends/explore?geo=IL&amp;q=%D7%9B%D7%99%D7%AA%D7%AA%20%D7%9B%D7%95%D7%A0%D7%A0%D7%95%D7%AA&amp;hl=iw" TargetMode="External"/><Relationship Id="rId36" Type="http://schemas.openxmlformats.org/officeDocument/2006/relationships/hyperlink" Target="https://trends.google.com/trends/explore?geo=IL&amp;q=%D7%9B%D7%99%D7%AA%D7%AA%20%D7%9B%D7%95%D7%A0%D7%A0%D7%95%D7%AA&amp;hl=iw" TargetMode="External"/><Relationship Id="rId39" Type="http://schemas.openxmlformats.org/officeDocument/2006/relationships/hyperlink" Target="https://trends.google.com/trends/explore?geo=IL&amp;q=%D7%9B%D7%99%D7%AA%D7%AA%20%D7%9B%D7%95%D7%A0%D7%A0%D7%95%D7%AA&amp;hl=iw" TargetMode="External"/><Relationship Id="rId38" Type="http://schemas.openxmlformats.org/officeDocument/2006/relationships/hyperlink" Target="https://trends.google.com/trends/explore?geo=IL&amp;q=%D7%9B%D7%99%D7%AA%D7%AA%20%D7%9B%D7%95%D7%A0%D7%A0%D7%95%D7%AA&amp;hl=iw" TargetMode="External"/><Relationship Id="rId20" Type="http://schemas.openxmlformats.org/officeDocument/2006/relationships/image" Target="media/image10.jpg"/><Relationship Id="rId22" Type="http://schemas.openxmlformats.org/officeDocument/2006/relationships/hyperlink" Target="https://www.avuka-app.com/squad/about" TargetMode="External"/><Relationship Id="rId21" Type="http://schemas.openxmlformats.org/officeDocument/2006/relationships/image" Target="media/image5.jpg"/><Relationship Id="rId24" Type="http://schemas.openxmlformats.org/officeDocument/2006/relationships/hyperlink" Target="https://zello.com/product/frontline-communications/" TargetMode="External"/><Relationship Id="rId23" Type="http://schemas.openxmlformats.org/officeDocument/2006/relationships/hyperlink" Target="https://www.avia-app.org" TargetMode="External"/><Relationship Id="rId26" Type="http://schemas.openxmlformats.org/officeDocument/2006/relationships/hyperlink" Target="https://expressjs.com/" TargetMode="External"/><Relationship Id="rId25" Type="http://schemas.openxmlformats.org/officeDocument/2006/relationships/hyperlink" Target="https://nodejs.org/en/about" TargetMode="External"/><Relationship Id="rId28" Type="http://schemas.openxmlformats.org/officeDocument/2006/relationships/hyperlink" Target="https://kafka.apache.org/documentation/#gettingStarted" TargetMode="External"/><Relationship Id="rId27" Type="http://schemas.openxmlformats.org/officeDocument/2006/relationships/hyperlink" Target="https://www.mongodb.com/docs/atlas/" TargetMode="External"/><Relationship Id="rId29" Type="http://schemas.openxmlformats.org/officeDocument/2006/relationships/hyperlink" Target="https://firebase.google.com/docs/auth?hl=en" TargetMode="External"/><Relationship Id="rId51" Type="http://schemas.openxmlformats.org/officeDocument/2006/relationships/hyperlink" Target="https://trends.google.com/trends/explore?geo=IL&amp;q=%D7%9B%D7%99%D7%AA%D7%AA%20%D7%9B%D7%95%D7%A0%D7%A0%D7%95%D7%AA&amp;hl=iw" TargetMode="External"/><Relationship Id="rId50" Type="http://schemas.openxmlformats.org/officeDocument/2006/relationships/hyperlink" Target="https://trends.google.com/trends/explore?geo=IL&amp;q=%D7%9B%D7%99%D7%AA%D7%AA%20%D7%9B%D7%95%D7%A0%D7%A0%D7%95%D7%AA&amp;hl=iw" TargetMode="External"/><Relationship Id="rId53" Type="http://schemas.openxmlformats.org/officeDocument/2006/relationships/hyperlink" Target="https://trends.google.com/trends/explore?geo=IL&amp;q=%D7%9B%D7%99%D7%AA%D7%AA%20%D7%9B%D7%95%D7%A0%D7%A0%D7%95%D7%AA&amp;hl=iw" TargetMode="External"/><Relationship Id="rId52" Type="http://schemas.openxmlformats.org/officeDocument/2006/relationships/hyperlink" Target="https://trends.google.com/trends/explore?geo=IL&amp;q=%D7%9B%D7%99%D7%AA%D7%AA%20%D7%9B%D7%95%D7%A0%D7%A0%D7%95%D7%AA&amp;hl=iw" TargetMode="External"/><Relationship Id="rId11" Type="http://schemas.openxmlformats.org/officeDocument/2006/relationships/image" Target="media/image7.jpg"/><Relationship Id="rId55" Type="http://schemas.openxmlformats.org/officeDocument/2006/relationships/header" Target="header1.xml"/><Relationship Id="rId10" Type="http://schemas.openxmlformats.org/officeDocument/2006/relationships/image" Target="media/image3.png"/><Relationship Id="rId54" Type="http://schemas.openxmlformats.org/officeDocument/2006/relationships/hyperlink" Target="https://trends.google.com/trends/explore?geo=IL&amp;q=%D7%9B%D7%99%D7%AA%D7%AA%20%D7%9B%D7%95%D7%A0%D7%A0%D7%95%D7%AA&amp;hl=iw" TargetMode="External"/><Relationship Id="rId13" Type="http://schemas.openxmlformats.org/officeDocument/2006/relationships/hyperlink" Target="https://intelligence.airbus.com/industries/defence/c2" TargetMode="External"/><Relationship Id="rId12" Type="http://schemas.openxmlformats.org/officeDocument/2006/relationships/image" Target="media/image2.png"/><Relationship Id="rId56" Type="http://schemas.openxmlformats.org/officeDocument/2006/relationships/footer" Target="footer1.xml"/><Relationship Id="rId15" Type="http://schemas.openxmlformats.org/officeDocument/2006/relationships/image" Target="media/image9.jpg"/><Relationship Id="rId14" Type="http://schemas.openxmlformats.org/officeDocument/2006/relationships/image" Target="media/image12.jpg"/><Relationship Id="rId17" Type="http://schemas.openxmlformats.org/officeDocument/2006/relationships/image" Target="media/image8.jpg"/><Relationship Id="rId16" Type="http://schemas.openxmlformats.org/officeDocument/2006/relationships/image" Target="media/image6.jpg"/><Relationship Id="rId19" Type="http://schemas.openxmlformats.org/officeDocument/2006/relationships/image" Target="media/image4.jpg"/><Relationship Id="rId18" Type="http://schemas.openxmlformats.org/officeDocument/2006/relationships/image" Target="media/image11.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fcDDX/bBSN0ARx1ufl3YS60XrQ==">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2024-05-11T21:14:00Z</dcterms:created>
  <dc:creator>Sharon Mor</dc:creator>
</cp:coreProperties>
</file>